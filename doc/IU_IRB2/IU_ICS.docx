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A5A433" w14:textId="77777777" w:rsidR="0006223D" w:rsidRPr="00262AE5" w:rsidRDefault="0006223D" w:rsidP="0006223D">
      <w:pPr>
        <w:pStyle w:val="Heading1"/>
        <w:spacing w:before="0" w:line="240" w:lineRule="exact"/>
        <w:rPr>
          <w:rFonts w:ascii="Times New Roman" w:hAnsi="Times New Roman" w:cs="Times New Roman"/>
        </w:rPr>
      </w:pPr>
      <w:r w:rsidRPr="00262AE5">
        <w:rPr>
          <w:rFonts w:ascii="Times New Roman" w:hAnsi="Times New Roman" w:cs="Times New Roman"/>
        </w:rPr>
        <w:t>INDIANA UNIVERSITY INFORMED CONSENT STATEMENT FOR</w:t>
      </w:r>
    </w:p>
    <w:p w14:paraId="79993A60" w14:textId="77777777" w:rsidR="0006223D" w:rsidRPr="0097594F" w:rsidRDefault="0006223D" w:rsidP="0006223D">
      <w:pPr>
        <w:spacing w:line="240" w:lineRule="exact"/>
        <w:jc w:val="center"/>
        <w:rPr>
          <w:sz w:val="22"/>
          <w:szCs w:val="22"/>
        </w:rPr>
      </w:pPr>
    </w:p>
    <w:p w14:paraId="06616CD7" w14:textId="77777777" w:rsidR="0006223D" w:rsidRPr="0006455B" w:rsidRDefault="003805F1" w:rsidP="0006223D">
      <w:pPr>
        <w:spacing w:line="240" w:lineRule="exact"/>
        <w:jc w:val="center"/>
        <w:rPr>
          <w:b/>
          <w:bCs/>
          <w:sz w:val="22"/>
          <w:szCs w:val="22"/>
        </w:rPr>
      </w:pPr>
      <w:proofErr w:type="gramStart"/>
      <w:r w:rsidRPr="0006455B">
        <w:rPr>
          <w:rPrChange w:id="0" w:author="Asaf Beasley" w:date="2013-11-16T13:54:00Z">
            <w:rPr>
              <w:highlight w:val="yellow"/>
            </w:rPr>
          </w:rPrChange>
        </w:rPr>
        <w:t>Self Aspects</w:t>
      </w:r>
      <w:proofErr w:type="gramEnd"/>
      <w:r w:rsidRPr="0006455B">
        <w:rPr>
          <w:rPrChange w:id="1" w:author="Asaf Beasley" w:date="2013-11-16T13:54:00Z">
            <w:rPr>
              <w:highlight w:val="yellow"/>
            </w:rPr>
          </w:rPrChange>
        </w:rPr>
        <w:t xml:space="preserve"> in Social Media</w:t>
      </w:r>
    </w:p>
    <w:p w14:paraId="6299203D" w14:textId="77777777" w:rsidR="0006223D" w:rsidRPr="0006455B" w:rsidRDefault="0006223D" w:rsidP="0006223D">
      <w:pPr>
        <w:spacing w:line="240" w:lineRule="exact"/>
        <w:rPr>
          <w:sz w:val="22"/>
          <w:szCs w:val="22"/>
          <w:rPrChange w:id="2" w:author="Asaf Beasley" w:date="2013-11-16T13:54:00Z">
            <w:rPr>
              <w:sz w:val="22"/>
              <w:szCs w:val="22"/>
            </w:rPr>
          </w:rPrChange>
        </w:rPr>
      </w:pPr>
    </w:p>
    <w:p w14:paraId="27769D7A" w14:textId="77777777" w:rsidR="0006223D" w:rsidRPr="0006455B" w:rsidRDefault="0006223D" w:rsidP="0006223D">
      <w:pPr>
        <w:widowControl w:val="0"/>
        <w:autoSpaceDE w:val="0"/>
        <w:autoSpaceDN w:val="0"/>
        <w:adjustRightInd w:val="0"/>
        <w:spacing w:after="240"/>
        <w:rPr>
          <w:sz w:val="22"/>
          <w:szCs w:val="22"/>
          <w:rPrChange w:id="3" w:author="Asaf Beasley" w:date="2013-11-16T13:54:00Z">
            <w:rPr>
              <w:sz w:val="22"/>
              <w:szCs w:val="22"/>
            </w:rPr>
          </w:rPrChange>
        </w:rPr>
      </w:pPr>
      <w:r w:rsidRPr="0006455B">
        <w:rPr>
          <w:sz w:val="22"/>
          <w:szCs w:val="22"/>
          <w:rPrChange w:id="4" w:author="Asaf Beasley" w:date="2013-11-16T13:54:00Z">
            <w:rPr>
              <w:sz w:val="22"/>
              <w:szCs w:val="22"/>
            </w:rPr>
          </w:rPrChange>
        </w:rPr>
        <w:t xml:space="preserve">You are invited to participate in a research study of how people express </w:t>
      </w:r>
      <w:r w:rsidR="003805F1" w:rsidRPr="0006455B">
        <w:rPr>
          <w:sz w:val="22"/>
          <w:szCs w:val="22"/>
          <w:rPrChange w:id="5" w:author="Asaf Beasley" w:date="2013-11-16T13:54:00Z">
            <w:rPr>
              <w:sz w:val="22"/>
              <w:szCs w:val="22"/>
              <w:highlight w:val="yellow"/>
            </w:rPr>
          </w:rPrChange>
        </w:rPr>
        <w:t>aspects of themselves with Social Media</w:t>
      </w:r>
      <w:r w:rsidRPr="0006455B">
        <w:rPr>
          <w:sz w:val="22"/>
          <w:szCs w:val="22"/>
        </w:rPr>
        <w:t xml:space="preserve">. You were selected as a possible subject because </w:t>
      </w:r>
      <w:r w:rsidRPr="0006455B">
        <w:rPr>
          <w:sz w:val="22"/>
          <w:szCs w:val="22"/>
          <w:rPrChange w:id="6" w:author="Asaf Beasley" w:date="2013-11-16T13:54:00Z">
            <w:rPr>
              <w:sz w:val="22"/>
              <w:szCs w:val="22"/>
            </w:rPr>
          </w:rPrChange>
        </w:rPr>
        <w:t>you are currently enrolled in P101/102//151/P152.</w:t>
      </w:r>
    </w:p>
    <w:p w14:paraId="0C841895" w14:textId="77777777" w:rsidR="0006223D" w:rsidRPr="0006455B" w:rsidRDefault="0006223D" w:rsidP="0006223D">
      <w:pPr>
        <w:spacing w:line="240" w:lineRule="exact"/>
        <w:rPr>
          <w:sz w:val="22"/>
          <w:szCs w:val="22"/>
          <w:rPrChange w:id="7" w:author="Asaf Beasley" w:date="2013-11-16T13:54:00Z">
            <w:rPr>
              <w:sz w:val="22"/>
              <w:szCs w:val="22"/>
            </w:rPr>
          </w:rPrChange>
        </w:rPr>
      </w:pPr>
      <w:r w:rsidRPr="0006455B">
        <w:rPr>
          <w:sz w:val="22"/>
          <w:szCs w:val="22"/>
          <w:rPrChange w:id="8" w:author="Asaf Beasley" w:date="2013-11-16T13:54:00Z">
            <w:rPr>
              <w:sz w:val="22"/>
              <w:szCs w:val="22"/>
            </w:rPr>
          </w:rPrChange>
        </w:rPr>
        <w:t xml:space="preserve"> We ask that you read this form and ask any questions you may have before agreeing to be in the study. </w:t>
      </w:r>
    </w:p>
    <w:p w14:paraId="42AFB5A4" w14:textId="77777777" w:rsidR="0006223D" w:rsidRPr="0006455B" w:rsidRDefault="0006223D" w:rsidP="0006223D">
      <w:pPr>
        <w:spacing w:line="240" w:lineRule="exact"/>
        <w:rPr>
          <w:sz w:val="22"/>
          <w:szCs w:val="22"/>
          <w:rPrChange w:id="9" w:author="Asaf Beasley" w:date="2013-11-16T13:54:00Z">
            <w:rPr>
              <w:sz w:val="22"/>
              <w:szCs w:val="22"/>
            </w:rPr>
          </w:rPrChange>
        </w:rPr>
      </w:pPr>
    </w:p>
    <w:p w14:paraId="69D8202E" w14:textId="77777777" w:rsidR="0006223D" w:rsidRPr="0006455B" w:rsidRDefault="0006223D" w:rsidP="0006223D">
      <w:pPr>
        <w:spacing w:line="240" w:lineRule="exact"/>
        <w:rPr>
          <w:sz w:val="22"/>
          <w:szCs w:val="22"/>
          <w:rPrChange w:id="10" w:author="Asaf Beasley" w:date="2013-11-16T13:54:00Z">
            <w:rPr>
              <w:sz w:val="22"/>
              <w:szCs w:val="22"/>
            </w:rPr>
          </w:rPrChange>
        </w:rPr>
      </w:pPr>
      <w:proofErr w:type="gramStart"/>
      <w:r w:rsidRPr="0006455B">
        <w:rPr>
          <w:sz w:val="22"/>
          <w:szCs w:val="22"/>
          <w:rPrChange w:id="11" w:author="Asaf Beasley" w:date="2013-11-16T13:54:00Z">
            <w:rPr>
              <w:sz w:val="22"/>
              <w:szCs w:val="22"/>
            </w:rPr>
          </w:rPrChange>
        </w:rPr>
        <w:t>The study is being conducted by Dr. Eliot Smith at Indiana University</w:t>
      </w:r>
      <w:proofErr w:type="gramEnd"/>
      <w:r w:rsidRPr="0006455B">
        <w:rPr>
          <w:sz w:val="22"/>
          <w:szCs w:val="22"/>
          <w:rPrChange w:id="12" w:author="Asaf Beasley" w:date="2013-11-16T13:54:00Z">
            <w:rPr>
              <w:sz w:val="22"/>
              <w:szCs w:val="22"/>
            </w:rPr>
          </w:rPrChange>
        </w:rPr>
        <w:t xml:space="preserve">. </w:t>
      </w:r>
    </w:p>
    <w:p w14:paraId="2357691E" w14:textId="77777777" w:rsidR="0006223D" w:rsidRPr="0006455B" w:rsidRDefault="0006223D" w:rsidP="0006223D">
      <w:pPr>
        <w:spacing w:line="240" w:lineRule="exact"/>
        <w:rPr>
          <w:sz w:val="22"/>
          <w:szCs w:val="22"/>
          <w:rPrChange w:id="13" w:author="Asaf Beasley" w:date="2013-11-16T13:54:00Z">
            <w:rPr>
              <w:sz w:val="22"/>
              <w:szCs w:val="22"/>
            </w:rPr>
          </w:rPrChange>
        </w:rPr>
      </w:pPr>
    </w:p>
    <w:p w14:paraId="6B6866A8" w14:textId="77777777" w:rsidR="0006223D" w:rsidRPr="0006455B" w:rsidRDefault="0006223D" w:rsidP="0006223D">
      <w:pPr>
        <w:spacing w:line="240" w:lineRule="exact"/>
        <w:rPr>
          <w:b/>
          <w:bCs/>
          <w:sz w:val="22"/>
          <w:szCs w:val="22"/>
          <w:rPrChange w:id="14" w:author="Asaf Beasley" w:date="2013-11-16T13:54:00Z">
            <w:rPr>
              <w:b/>
              <w:bCs/>
              <w:sz w:val="22"/>
              <w:szCs w:val="22"/>
            </w:rPr>
          </w:rPrChange>
        </w:rPr>
      </w:pPr>
      <w:r w:rsidRPr="0006455B">
        <w:rPr>
          <w:b/>
          <w:bCs/>
          <w:sz w:val="22"/>
          <w:szCs w:val="22"/>
          <w:rPrChange w:id="15" w:author="Asaf Beasley" w:date="2013-11-16T13:54:00Z">
            <w:rPr>
              <w:b/>
              <w:bCs/>
              <w:sz w:val="22"/>
              <w:szCs w:val="22"/>
            </w:rPr>
          </w:rPrChange>
        </w:rPr>
        <w:t>STUDY PURPOSE</w:t>
      </w:r>
    </w:p>
    <w:p w14:paraId="1F37352B" w14:textId="77777777" w:rsidR="0006223D" w:rsidRPr="0006455B" w:rsidRDefault="0006223D" w:rsidP="0006223D">
      <w:pPr>
        <w:spacing w:line="240" w:lineRule="exact"/>
        <w:rPr>
          <w:b/>
          <w:bCs/>
          <w:sz w:val="22"/>
          <w:szCs w:val="22"/>
          <w:rPrChange w:id="16" w:author="Asaf Beasley" w:date="2013-11-16T13:54:00Z">
            <w:rPr>
              <w:b/>
              <w:bCs/>
              <w:sz w:val="22"/>
              <w:szCs w:val="22"/>
            </w:rPr>
          </w:rPrChange>
        </w:rPr>
      </w:pPr>
    </w:p>
    <w:p w14:paraId="23FF6919" w14:textId="77777777" w:rsidR="0006223D" w:rsidRPr="0006455B" w:rsidRDefault="0006223D" w:rsidP="0006223D">
      <w:pPr>
        <w:pStyle w:val="CommentText"/>
        <w:rPr>
          <w:sz w:val="22"/>
          <w:szCs w:val="22"/>
          <w:rPrChange w:id="17" w:author="Asaf Beasley" w:date="2013-11-16T13:54:00Z">
            <w:rPr>
              <w:sz w:val="22"/>
              <w:szCs w:val="22"/>
            </w:rPr>
          </w:rPrChange>
        </w:rPr>
      </w:pPr>
      <w:r w:rsidRPr="0006455B">
        <w:rPr>
          <w:sz w:val="22"/>
          <w:szCs w:val="22"/>
          <w:rPrChange w:id="18" w:author="Asaf Beasley" w:date="2013-11-16T13:54:00Z">
            <w:rPr>
              <w:sz w:val="22"/>
              <w:szCs w:val="22"/>
            </w:rPr>
          </w:rPrChange>
        </w:rPr>
        <w:t>Other researchers have used data from Twitter to draw conclusions about the public’s moods and emotions.  We hope to use Twitter data to learn about the groups with which people identify.  For example, a person’s tweets may contain clues indicating that they identify with a particular political party or sports team. We hypothesize there is a direct relationship between the tweets a person reads and shares—that is, how information flows from person to person—and the groups with whom he or she identifies.</w:t>
      </w:r>
    </w:p>
    <w:p w14:paraId="186F9995" w14:textId="77777777" w:rsidR="0006223D" w:rsidRPr="0006455B" w:rsidRDefault="0006223D" w:rsidP="0006223D">
      <w:pPr>
        <w:spacing w:line="240" w:lineRule="exact"/>
        <w:rPr>
          <w:sz w:val="22"/>
          <w:szCs w:val="22"/>
          <w:rPrChange w:id="19" w:author="Asaf Beasley" w:date="2013-11-16T13:54:00Z">
            <w:rPr>
              <w:sz w:val="22"/>
              <w:szCs w:val="22"/>
            </w:rPr>
          </w:rPrChange>
        </w:rPr>
      </w:pPr>
    </w:p>
    <w:p w14:paraId="0C63B722" w14:textId="77777777" w:rsidR="0006223D" w:rsidRPr="0006455B" w:rsidRDefault="0006223D" w:rsidP="0006223D">
      <w:pPr>
        <w:spacing w:line="240" w:lineRule="exact"/>
        <w:ind w:left="288"/>
        <w:rPr>
          <w:sz w:val="22"/>
          <w:szCs w:val="22"/>
          <w:rPrChange w:id="20" w:author="Asaf Beasley" w:date="2013-11-16T13:54:00Z">
            <w:rPr>
              <w:sz w:val="22"/>
              <w:szCs w:val="22"/>
            </w:rPr>
          </w:rPrChange>
        </w:rPr>
      </w:pPr>
    </w:p>
    <w:p w14:paraId="68754A32" w14:textId="77777777" w:rsidR="0006223D" w:rsidRPr="0006455B" w:rsidRDefault="0006223D" w:rsidP="0006223D">
      <w:pPr>
        <w:spacing w:line="240" w:lineRule="exact"/>
        <w:rPr>
          <w:b/>
          <w:bCs/>
          <w:sz w:val="22"/>
          <w:szCs w:val="22"/>
          <w:rPrChange w:id="21" w:author="Asaf Beasley" w:date="2013-11-16T13:54:00Z">
            <w:rPr>
              <w:b/>
              <w:bCs/>
              <w:sz w:val="22"/>
              <w:szCs w:val="22"/>
            </w:rPr>
          </w:rPrChange>
        </w:rPr>
      </w:pPr>
      <w:r w:rsidRPr="0006455B">
        <w:rPr>
          <w:b/>
          <w:bCs/>
          <w:sz w:val="22"/>
          <w:szCs w:val="22"/>
          <w:rPrChange w:id="22" w:author="Asaf Beasley" w:date="2013-11-16T13:54:00Z">
            <w:rPr>
              <w:b/>
              <w:bCs/>
              <w:sz w:val="22"/>
              <w:szCs w:val="22"/>
            </w:rPr>
          </w:rPrChange>
        </w:rPr>
        <w:t>NUMBER OF PEOPLE TAKING PART IN THE STUDY:</w:t>
      </w:r>
    </w:p>
    <w:p w14:paraId="76AC5EDD" w14:textId="77777777" w:rsidR="0006223D" w:rsidRPr="0006455B" w:rsidRDefault="0006223D" w:rsidP="0006223D">
      <w:pPr>
        <w:spacing w:line="240" w:lineRule="exact"/>
        <w:ind w:left="288"/>
        <w:rPr>
          <w:sz w:val="22"/>
          <w:szCs w:val="22"/>
          <w:rPrChange w:id="23" w:author="Asaf Beasley" w:date="2013-11-16T13:54:00Z">
            <w:rPr>
              <w:sz w:val="22"/>
              <w:szCs w:val="22"/>
            </w:rPr>
          </w:rPrChange>
        </w:rPr>
      </w:pPr>
    </w:p>
    <w:p w14:paraId="4DC04A68" w14:textId="77777777" w:rsidR="0006223D" w:rsidRPr="0006455B" w:rsidRDefault="0006223D" w:rsidP="0006223D">
      <w:pPr>
        <w:spacing w:line="240" w:lineRule="exact"/>
        <w:rPr>
          <w:sz w:val="22"/>
          <w:szCs w:val="22"/>
        </w:rPr>
      </w:pPr>
      <w:r w:rsidRPr="0006455B">
        <w:rPr>
          <w:sz w:val="22"/>
          <w:szCs w:val="22"/>
          <w:rPrChange w:id="24" w:author="Asaf Beasley" w:date="2013-11-16T13:54:00Z">
            <w:rPr>
              <w:sz w:val="22"/>
              <w:szCs w:val="22"/>
            </w:rPr>
          </w:rPrChange>
        </w:rPr>
        <w:t xml:space="preserve">If you agree to participate, you will be one of </w:t>
      </w:r>
      <w:r w:rsidR="003805F1" w:rsidRPr="0006455B">
        <w:rPr>
          <w:sz w:val="22"/>
          <w:szCs w:val="22"/>
          <w:rPrChange w:id="25" w:author="Asaf Beasley" w:date="2013-11-16T13:54:00Z">
            <w:rPr>
              <w:sz w:val="22"/>
              <w:szCs w:val="22"/>
              <w:highlight w:val="yellow"/>
            </w:rPr>
          </w:rPrChange>
        </w:rPr>
        <w:t>3000</w:t>
      </w:r>
      <w:r w:rsidRPr="0006455B">
        <w:rPr>
          <w:sz w:val="22"/>
          <w:szCs w:val="22"/>
        </w:rPr>
        <w:t xml:space="preserve"> subjects who will be participating in this research.</w:t>
      </w:r>
    </w:p>
    <w:p w14:paraId="64F35703" w14:textId="77777777" w:rsidR="0006223D" w:rsidRPr="0006455B" w:rsidRDefault="0006223D" w:rsidP="0006223D">
      <w:pPr>
        <w:spacing w:line="240" w:lineRule="exact"/>
        <w:rPr>
          <w:sz w:val="22"/>
          <w:szCs w:val="22"/>
          <w:rPrChange w:id="26" w:author="Asaf Beasley" w:date="2013-11-16T13:54:00Z">
            <w:rPr>
              <w:sz w:val="22"/>
              <w:szCs w:val="22"/>
            </w:rPr>
          </w:rPrChange>
        </w:rPr>
      </w:pPr>
    </w:p>
    <w:p w14:paraId="665E091F" w14:textId="77777777" w:rsidR="0006223D" w:rsidRPr="0006455B" w:rsidRDefault="0006223D" w:rsidP="0006223D">
      <w:pPr>
        <w:spacing w:line="240" w:lineRule="exact"/>
        <w:rPr>
          <w:b/>
          <w:bCs/>
          <w:sz w:val="22"/>
          <w:szCs w:val="22"/>
          <w:rPrChange w:id="27" w:author="Asaf Beasley" w:date="2013-11-16T13:54:00Z">
            <w:rPr>
              <w:b/>
              <w:bCs/>
              <w:sz w:val="22"/>
              <w:szCs w:val="22"/>
            </w:rPr>
          </w:rPrChange>
        </w:rPr>
      </w:pPr>
      <w:r w:rsidRPr="0006455B">
        <w:rPr>
          <w:b/>
          <w:bCs/>
          <w:sz w:val="22"/>
          <w:szCs w:val="22"/>
          <w:rPrChange w:id="28" w:author="Asaf Beasley" w:date="2013-11-16T13:54:00Z">
            <w:rPr>
              <w:b/>
              <w:bCs/>
              <w:sz w:val="22"/>
              <w:szCs w:val="22"/>
            </w:rPr>
          </w:rPrChange>
        </w:rPr>
        <w:t>PROCEDURES FOR THE STUDY:</w:t>
      </w:r>
    </w:p>
    <w:p w14:paraId="4090CDD7" w14:textId="77777777" w:rsidR="0006223D" w:rsidRPr="0006455B" w:rsidRDefault="0006223D" w:rsidP="0006223D">
      <w:pPr>
        <w:spacing w:line="240" w:lineRule="exact"/>
        <w:rPr>
          <w:b/>
          <w:bCs/>
          <w:sz w:val="22"/>
          <w:szCs w:val="22"/>
          <w:rPrChange w:id="29" w:author="Asaf Beasley" w:date="2013-11-16T13:54:00Z">
            <w:rPr>
              <w:b/>
              <w:bCs/>
              <w:sz w:val="22"/>
              <w:szCs w:val="22"/>
            </w:rPr>
          </w:rPrChange>
        </w:rPr>
      </w:pPr>
    </w:p>
    <w:p w14:paraId="0E359A4F" w14:textId="77777777" w:rsidR="0006223D" w:rsidRPr="0006455B" w:rsidRDefault="0006223D" w:rsidP="0006223D">
      <w:pPr>
        <w:autoSpaceDE w:val="0"/>
        <w:autoSpaceDN w:val="0"/>
        <w:adjustRightInd w:val="0"/>
        <w:rPr>
          <w:sz w:val="22"/>
          <w:szCs w:val="22"/>
        </w:rPr>
      </w:pPr>
      <w:r w:rsidRPr="0006455B">
        <w:rPr>
          <w:b/>
          <w:sz w:val="22"/>
          <w:szCs w:val="22"/>
          <w:rPrChange w:id="30" w:author="Asaf Beasley" w:date="2013-11-16T13:54:00Z">
            <w:rPr>
              <w:b/>
              <w:sz w:val="22"/>
              <w:szCs w:val="22"/>
            </w:rPr>
          </w:rPrChange>
        </w:rPr>
        <w:t>If you agree to participate in the first part of this study, we will ask you to complete a survey</w:t>
      </w:r>
      <w:r w:rsidR="003805F1" w:rsidRPr="0006455B">
        <w:rPr>
          <w:b/>
          <w:sz w:val="22"/>
          <w:szCs w:val="22"/>
          <w:rPrChange w:id="31" w:author="Asaf Beasley" w:date="2013-11-16T13:54:00Z">
            <w:rPr>
              <w:b/>
              <w:sz w:val="22"/>
              <w:szCs w:val="22"/>
            </w:rPr>
          </w:rPrChange>
        </w:rPr>
        <w:t xml:space="preserve"> on aspects of yourself, such as important domains of your life, groups you identify with, and how you use Twitter and Facebook</w:t>
      </w:r>
      <w:r w:rsidRPr="0006455B">
        <w:rPr>
          <w:b/>
          <w:sz w:val="22"/>
          <w:szCs w:val="22"/>
          <w:rPrChange w:id="32" w:author="Asaf Beasley" w:date="2013-11-16T13:54:00Z">
            <w:rPr>
              <w:b/>
              <w:sz w:val="22"/>
              <w:szCs w:val="22"/>
              <w:highlight w:val="yellow"/>
            </w:rPr>
          </w:rPrChange>
        </w:rPr>
        <w:t>.</w:t>
      </w:r>
      <w:r w:rsidRPr="0006455B">
        <w:rPr>
          <w:sz w:val="22"/>
          <w:szCs w:val="22"/>
        </w:rPr>
        <w:t xml:space="preserve">  We will then examine publicly available information on Twitter to obtain your recent tweets, your public profile information, and the public tweets and profile information of your</w:t>
      </w:r>
      <w:r w:rsidR="003805F1" w:rsidRPr="0006455B">
        <w:rPr>
          <w:sz w:val="22"/>
          <w:szCs w:val="22"/>
          <w:rPrChange w:id="33" w:author="Asaf Beasley" w:date="2013-11-16T13:54:00Z">
            <w:rPr>
              <w:sz w:val="22"/>
              <w:szCs w:val="22"/>
            </w:rPr>
          </w:rPrChange>
        </w:rPr>
        <w:t xml:space="preserve"> friends and followers. With your consent we will also use information from your </w:t>
      </w:r>
      <w:ins w:id="34" w:author="Winter Mason" w:date="2013-10-31T13:38:00Z">
        <w:r w:rsidR="00E570C1" w:rsidRPr="0006455B">
          <w:rPr>
            <w:sz w:val="22"/>
            <w:szCs w:val="22"/>
            <w:rPrChange w:id="35" w:author="Asaf Beasley" w:date="2013-11-16T13:54:00Z">
              <w:rPr>
                <w:sz w:val="22"/>
                <w:szCs w:val="22"/>
                <w:highlight w:val="yellow"/>
              </w:rPr>
            </w:rPrChange>
          </w:rPr>
          <w:t>F</w:t>
        </w:r>
      </w:ins>
      <w:del w:id="36" w:author="Winter Mason" w:date="2013-10-31T13:38:00Z">
        <w:r w:rsidR="003805F1" w:rsidRPr="0006455B" w:rsidDel="00E570C1">
          <w:rPr>
            <w:sz w:val="22"/>
            <w:szCs w:val="22"/>
            <w:rPrChange w:id="37" w:author="Asaf Beasley" w:date="2013-11-16T13:54:00Z">
              <w:rPr>
                <w:sz w:val="22"/>
                <w:szCs w:val="22"/>
                <w:highlight w:val="yellow"/>
              </w:rPr>
            </w:rPrChange>
          </w:rPr>
          <w:delText>f</w:delText>
        </w:r>
      </w:del>
      <w:r w:rsidR="003805F1" w:rsidRPr="0006455B">
        <w:rPr>
          <w:sz w:val="22"/>
          <w:szCs w:val="22"/>
          <w:rPrChange w:id="38" w:author="Asaf Beasley" w:date="2013-11-16T13:54:00Z">
            <w:rPr>
              <w:sz w:val="22"/>
              <w:szCs w:val="22"/>
              <w:highlight w:val="yellow"/>
            </w:rPr>
          </w:rPrChange>
        </w:rPr>
        <w:t>acebook profile, such as status updates, likes, and groups.</w:t>
      </w:r>
    </w:p>
    <w:p w14:paraId="396D7D13" w14:textId="77777777" w:rsidR="0006223D" w:rsidRPr="0006455B" w:rsidRDefault="0006223D" w:rsidP="0006223D">
      <w:pPr>
        <w:autoSpaceDE w:val="0"/>
        <w:autoSpaceDN w:val="0"/>
        <w:adjustRightInd w:val="0"/>
        <w:rPr>
          <w:sz w:val="22"/>
          <w:szCs w:val="22"/>
          <w:rPrChange w:id="39" w:author="Asaf Beasley" w:date="2013-11-16T13:54:00Z">
            <w:rPr>
              <w:sz w:val="22"/>
              <w:szCs w:val="22"/>
            </w:rPr>
          </w:rPrChange>
        </w:rPr>
      </w:pPr>
      <w:r w:rsidRPr="0006455B">
        <w:rPr>
          <w:b/>
          <w:sz w:val="22"/>
          <w:szCs w:val="22"/>
          <w:rPrChange w:id="40" w:author="Asaf Beasley" w:date="2013-11-16T13:54:00Z">
            <w:rPr>
              <w:b/>
              <w:sz w:val="22"/>
              <w:szCs w:val="22"/>
            </w:rPr>
          </w:rPrChange>
        </w:rPr>
        <w:t>By consenting to participate in this study you agree to allow us to download your public tweets for the last 3 months and the follow</w:t>
      </w:r>
      <w:r w:rsidR="003805F1" w:rsidRPr="0006455B">
        <w:rPr>
          <w:b/>
          <w:sz w:val="22"/>
          <w:szCs w:val="22"/>
          <w:rPrChange w:id="41" w:author="Asaf Beasley" w:date="2013-11-16T13:54:00Z">
            <w:rPr>
              <w:b/>
              <w:sz w:val="22"/>
              <w:szCs w:val="22"/>
            </w:rPr>
          </w:rPrChange>
        </w:rPr>
        <w:t xml:space="preserve">ing 3 months, as well as </w:t>
      </w:r>
      <w:ins w:id="42" w:author="Winter Mason" w:date="2013-10-31T13:38:00Z">
        <w:r w:rsidR="00E570C1" w:rsidRPr="0006455B">
          <w:rPr>
            <w:b/>
            <w:sz w:val="22"/>
            <w:szCs w:val="22"/>
            <w:rPrChange w:id="43" w:author="Asaf Beasley" w:date="2013-11-16T13:54:00Z">
              <w:rPr>
                <w:b/>
                <w:sz w:val="22"/>
                <w:szCs w:val="22"/>
              </w:rPr>
            </w:rPrChange>
          </w:rPr>
          <w:t>F</w:t>
        </w:r>
      </w:ins>
      <w:del w:id="44" w:author="Winter Mason" w:date="2013-10-31T13:38:00Z">
        <w:r w:rsidR="003805F1" w:rsidRPr="0006455B" w:rsidDel="00E570C1">
          <w:rPr>
            <w:b/>
            <w:sz w:val="22"/>
            <w:szCs w:val="22"/>
            <w:rPrChange w:id="45" w:author="Asaf Beasley" w:date="2013-11-16T13:54:00Z">
              <w:rPr>
                <w:b/>
                <w:sz w:val="22"/>
                <w:szCs w:val="22"/>
              </w:rPr>
            </w:rPrChange>
          </w:rPr>
          <w:delText>f</w:delText>
        </w:r>
      </w:del>
      <w:r w:rsidR="003805F1" w:rsidRPr="0006455B">
        <w:rPr>
          <w:b/>
          <w:sz w:val="22"/>
          <w:szCs w:val="22"/>
          <w:rPrChange w:id="46" w:author="Asaf Beasley" w:date="2013-11-16T13:54:00Z">
            <w:rPr>
              <w:b/>
              <w:sz w:val="22"/>
              <w:szCs w:val="22"/>
            </w:rPr>
          </w:rPrChange>
        </w:rPr>
        <w:t>acebook profile information.</w:t>
      </w:r>
      <w:r w:rsidRPr="0006455B">
        <w:rPr>
          <w:sz w:val="22"/>
          <w:szCs w:val="22"/>
          <w:rPrChange w:id="47" w:author="Asaf Beasley" w:date="2013-11-16T13:54:00Z">
            <w:rPr>
              <w:sz w:val="22"/>
              <w:szCs w:val="22"/>
            </w:rPr>
          </w:rPrChange>
        </w:rPr>
        <w:t xml:space="preserve">  This information will be stored in a secure manner and will only be viewed by us, or presented in an aggregated manner that does not reveal specific information about you</w:t>
      </w:r>
      <w:r w:rsidR="003805F1" w:rsidRPr="0006455B">
        <w:rPr>
          <w:sz w:val="22"/>
          <w:szCs w:val="22"/>
          <w:rPrChange w:id="48" w:author="Asaf Beasley" w:date="2013-11-16T13:54:00Z">
            <w:rPr>
              <w:sz w:val="22"/>
              <w:szCs w:val="22"/>
            </w:rPr>
          </w:rPrChange>
        </w:rPr>
        <w:t xml:space="preserve"> or your friends and followers. We will not have access to any private messages, nor will we ever view any pictures of you, or link your name to your profile. The information we gather is typical informatio</w:t>
      </w:r>
      <w:r w:rsidR="008072BA" w:rsidRPr="0006455B">
        <w:rPr>
          <w:sz w:val="22"/>
          <w:szCs w:val="22"/>
          <w:rPrChange w:id="49" w:author="Asaf Beasley" w:date="2013-11-16T13:54:00Z">
            <w:rPr>
              <w:sz w:val="22"/>
              <w:szCs w:val="22"/>
              <w:highlight w:val="yellow"/>
            </w:rPr>
          </w:rPrChange>
        </w:rPr>
        <w:t xml:space="preserve">n </w:t>
      </w:r>
      <w:ins w:id="50" w:author="Winter Mason" w:date="2013-10-31T13:39:00Z">
        <w:r w:rsidR="00E570C1" w:rsidRPr="0006455B">
          <w:rPr>
            <w:sz w:val="22"/>
            <w:szCs w:val="22"/>
            <w:rPrChange w:id="51" w:author="Asaf Beasley" w:date="2013-11-16T13:54:00Z">
              <w:rPr>
                <w:sz w:val="22"/>
                <w:szCs w:val="22"/>
                <w:highlight w:val="yellow"/>
              </w:rPr>
            </w:rPrChange>
          </w:rPr>
          <w:t xml:space="preserve">gathered by </w:t>
        </w:r>
      </w:ins>
      <w:del w:id="52" w:author="Winter Mason" w:date="2013-10-31T13:39:00Z">
        <w:r w:rsidR="008072BA" w:rsidRPr="0006455B" w:rsidDel="00E570C1">
          <w:rPr>
            <w:sz w:val="22"/>
            <w:szCs w:val="22"/>
            <w:rPrChange w:id="53" w:author="Asaf Beasley" w:date="2013-11-16T13:54:00Z">
              <w:rPr>
                <w:sz w:val="22"/>
                <w:szCs w:val="22"/>
                <w:highlight w:val="yellow"/>
              </w:rPr>
            </w:rPrChange>
          </w:rPr>
          <w:delText xml:space="preserve">that </w:delText>
        </w:r>
      </w:del>
      <w:r w:rsidR="008072BA" w:rsidRPr="0006455B">
        <w:rPr>
          <w:sz w:val="22"/>
          <w:szCs w:val="22"/>
          <w:rPrChange w:id="54" w:author="Asaf Beasley" w:date="2013-11-16T13:54:00Z">
            <w:rPr>
              <w:sz w:val="22"/>
              <w:szCs w:val="22"/>
              <w:highlight w:val="yellow"/>
            </w:rPr>
          </w:rPrChange>
        </w:rPr>
        <w:t>an app you authorize on F</w:t>
      </w:r>
      <w:r w:rsidR="003805F1" w:rsidRPr="0006455B">
        <w:rPr>
          <w:sz w:val="22"/>
          <w:szCs w:val="22"/>
          <w:rPrChange w:id="55" w:author="Asaf Beasley" w:date="2013-11-16T13:54:00Z">
            <w:rPr>
              <w:sz w:val="22"/>
              <w:szCs w:val="22"/>
              <w:highlight w:val="yellow"/>
            </w:rPr>
          </w:rPrChange>
        </w:rPr>
        <w:t>acebook</w:t>
      </w:r>
      <w:r w:rsidR="008072BA" w:rsidRPr="0006455B">
        <w:rPr>
          <w:sz w:val="22"/>
          <w:szCs w:val="22"/>
          <w:rPrChange w:id="56" w:author="Asaf Beasley" w:date="2013-11-16T13:54:00Z">
            <w:rPr>
              <w:sz w:val="22"/>
              <w:szCs w:val="22"/>
              <w:highlight w:val="yellow"/>
            </w:rPr>
          </w:rPrChange>
        </w:rPr>
        <w:t xml:space="preserve"> or Twitter</w:t>
      </w:r>
      <w:del w:id="57" w:author="Winter Mason" w:date="2013-10-31T13:39:00Z">
        <w:r w:rsidR="003805F1" w:rsidRPr="0006455B" w:rsidDel="00E570C1">
          <w:rPr>
            <w:sz w:val="22"/>
            <w:szCs w:val="22"/>
            <w:rPrChange w:id="58" w:author="Asaf Beasley" w:date="2013-11-16T13:54:00Z">
              <w:rPr>
                <w:sz w:val="22"/>
                <w:szCs w:val="22"/>
                <w:highlight w:val="yellow"/>
              </w:rPr>
            </w:rPrChange>
          </w:rPr>
          <w:delText xml:space="preserve"> gathers</w:delText>
        </w:r>
      </w:del>
      <w:r w:rsidR="003805F1" w:rsidRPr="0006455B">
        <w:rPr>
          <w:sz w:val="22"/>
          <w:szCs w:val="22"/>
          <w:rPrChange w:id="59" w:author="Asaf Beasley" w:date="2013-11-16T13:54:00Z">
            <w:rPr>
              <w:sz w:val="22"/>
              <w:szCs w:val="22"/>
              <w:highlight w:val="yellow"/>
            </w:rPr>
          </w:rPrChange>
        </w:rPr>
        <w:t>.</w:t>
      </w:r>
      <w:r w:rsidR="003805F1" w:rsidRPr="0006455B">
        <w:rPr>
          <w:sz w:val="22"/>
          <w:szCs w:val="22"/>
        </w:rPr>
        <w:t xml:space="preserve"> </w:t>
      </w:r>
      <w:r w:rsidRPr="0006455B">
        <w:rPr>
          <w:sz w:val="22"/>
          <w:szCs w:val="22"/>
        </w:rPr>
        <w:t xml:space="preserve">All user names will be encrypted to help </w:t>
      </w:r>
      <w:ins w:id="60" w:author="Winter Mason" w:date="2013-10-31T13:41:00Z">
        <w:r w:rsidR="0059481A" w:rsidRPr="0006455B">
          <w:rPr>
            <w:sz w:val="22"/>
            <w:szCs w:val="22"/>
            <w:rPrChange w:id="61" w:author="Asaf Beasley" w:date="2013-11-16T13:54:00Z">
              <w:rPr>
                <w:sz w:val="22"/>
                <w:szCs w:val="22"/>
              </w:rPr>
            </w:rPrChange>
          </w:rPr>
          <w:t>e</w:t>
        </w:r>
      </w:ins>
      <w:del w:id="62" w:author="Winter Mason" w:date="2013-10-31T13:41:00Z">
        <w:r w:rsidRPr="0006455B" w:rsidDel="0059481A">
          <w:rPr>
            <w:sz w:val="22"/>
            <w:szCs w:val="22"/>
            <w:rPrChange w:id="63" w:author="Asaf Beasley" w:date="2013-11-16T13:54:00Z">
              <w:rPr>
                <w:sz w:val="22"/>
                <w:szCs w:val="22"/>
              </w:rPr>
            </w:rPrChange>
          </w:rPr>
          <w:delText>i</w:delText>
        </w:r>
      </w:del>
      <w:r w:rsidRPr="0006455B">
        <w:rPr>
          <w:sz w:val="22"/>
          <w:szCs w:val="22"/>
          <w:rPrChange w:id="64" w:author="Asaf Beasley" w:date="2013-11-16T13:54:00Z">
            <w:rPr>
              <w:sz w:val="22"/>
              <w:szCs w:val="22"/>
            </w:rPr>
          </w:rPrChange>
        </w:rPr>
        <w:t xml:space="preserve">nsure that your responses remain confidential at every stage of the study. </w:t>
      </w:r>
      <w:r w:rsidR="008072BA" w:rsidRPr="0006455B">
        <w:rPr>
          <w:sz w:val="22"/>
          <w:szCs w:val="22"/>
          <w:rPrChange w:id="65" w:author="Asaf Beasley" w:date="2013-11-16T13:54:00Z">
            <w:rPr>
              <w:sz w:val="22"/>
              <w:szCs w:val="22"/>
            </w:rPr>
          </w:rPrChange>
        </w:rPr>
        <w:t>All T</w:t>
      </w:r>
      <w:r w:rsidRPr="0006455B">
        <w:rPr>
          <w:sz w:val="22"/>
          <w:szCs w:val="22"/>
          <w:rPrChange w:id="66" w:author="Asaf Beasley" w:date="2013-11-16T13:54:00Z">
            <w:rPr>
              <w:sz w:val="22"/>
              <w:szCs w:val="22"/>
            </w:rPr>
          </w:rPrChange>
        </w:rPr>
        <w:t>witter</w:t>
      </w:r>
      <w:r w:rsidR="008072BA" w:rsidRPr="0006455B">
        <w:rPr>
          <w:sz w:val="22"/>
          <w:szCs w:val="22"/>
          <w:rPrChange w:id="67" w:author="Asaf Beasley" w:date="2013-11-16T13:54:00Z">
            <w:rPr>
              <w:sz w:val="22"/>
              <w:szCs w:val="22"/>
            </w:rPr>
          </w:rPrChange>
        </w:rPr>
        <w:t xml:space="preserve"> and F</w:t>
      </w:r>
      <w:r w:rsidR="00DD79FD" w:rsidRPr="0006455B">
        <w:rPr>
          <w:sz w:val="22"/>
          <w:szCs w:val="22"/>
          <w:rPrChange w:id="68" w:author="Asaf Beasley" w:date="2013-11-16T13:54:00Z">
            <w:rPr>
              <w:sz w:val="22"/>
              <w:szCs w:val="22"/>
            </w:rPr>
          </w:rPrChange>
        </w:rPr>
        <w:t>acebook</w:t>
      </w:r>
      <w:r w:rsidRPr="0006455B">
        <w:rPr>
          <w:sz w:val="22"/>
          <w:szCs w:val="22"/>
          <w:rPrChange w:id="69" w:author="Asaf Beasley" w:date="2013-11-16T13:54:00Z">
            <w:rPr>
              <w:sz w:val="22"/>
              <w:szCs w:val="22"/>
            </w:rPr>
          </w:rPrChange>
        </w:rPr>
        <w:t xml:space="preserve"> usernames will be obscured</w:t>
      </w:r>
      <w:r w:rsidR="003805F1" w:rsidRPr="0006455B">
        <w:rPr>
          <w:sz w:val="22"/>
          <w:szCs w:val="22"/>
          <w:rPrChange w:id="70" w:author="Asaf Beasley" w:date="2013-11-16T13:54:00Z">
            <w:rPr>
              <w:sz w:val="22"/>
              <w:szCs w:val="22"/>
            </w:rPr>
          </w:rPrChange>
        </w:rPr>
        <w:t xml:space="preserve"> using an encryption technique </w:t>
      </w:r>
      <w:r w:rsidRPr="0006455B">
        <w:rPr>
          <w:sz w:val="22"/>
          <w:szCs w:val="22"/>
          <w:rPrChange w:id="71" w:author="Asaf Beasley" w:date="2013-11-16T13:54:00Z">
            <w:rPr>
              <w:sz w:val="22"/>
              <w:szCs w:val="22"/>
            </w:rPr>
          </w:rPrChange>
        </w:rPr>
        <w:t>called a one-way hashing algorithm. The encryption key</w:t>
      </w:r>
      <w:r w:rsidRPr="0006455B">
        <w:rPr>
          <w:sz w:val="22"/>
          <w:szCs w:val="22"/>
        </w:rPr>
        <w:t xml:space="preserve"> will remain confidential and separate from the data obtained. The survey responses and data acquired from Twitter will only be tied to the encrypted identity, which will </w:t>
      </w:r>
      <w:r w:rsidRPr="0006455B">
        <w:rPr>
          <w:sz w:val="22"/>
          <w:szCs w:val="22"/>
          <w:rPrChange w:id="72" w:author="Asaf Beasley" w:date="2013-11-16T13:54:00Z">
            <w:rPr>
              <w:sz w:val="22"/>
              <w:szCs w:val="22"/>
            </w:rPr>
          </w:rPrChange>
        </w:rPr>
        <w:t>appear as meaningless symbols in the absence of the encryption key</w:t>
      </w:r>
      <w:ins w:id="73" w:author="Winter Mason" w:date="2013-10-31T13:40:00Z">
        <w:r w:rsidR="00994B8E" w:rsidRPr="0006455B">
          <w:rPr>
            <w:sz w:val="22"/>
            <w:szCs w:val="22"/>
            <w:rPrChange w:id="74" w:author="Asaf Beasley" w:date="2013-11-16T13:54:00Z">
              <w:rPr>
                <w:sz w:val="22"/>
                <w:szCs w:val="22"/>
              </w:rPr>
            </w:rPrChange>
          </w:rPr>
          <w:t>.</w:t>
        </w:r>
      </w:ins>
    </w:p>
    <w:p w14:paraId="38641A78" w14:textId="77777777" w:rsidR="0006223D" w:rsidRPr="0006455B" w:rsidRDefault="0006223D" w:rsidP="0006223D">
      <w:pPr>
        <w:autoSpaceDE w:val="0"/>
        <w:autoSpaceDN w:val="0"/>
        <w:adjustRightInd w:val="0"/>
        <w:rPr>
          <w:sz w:val="22"/>
          <w:szCs w:val="22"/>
          <w:rPrChange w:id="75" w:author="Asaf Beasley" w:date="2013-11-16T13:54:00Z">
            <w:rPr>
              <w:sz w:val="22"/>
              <w:szCs w:val="22"/>
            </w:rPr>
          </w:rPrChange>
        </w:rPr>
      </w:pPr>
    </w:p>
    <w:p w14:paraId="73583BE4" w14:textId="77777777" w:rsidR="0006223D" w:rsidRPr="0006455B" w:rsidDel="00FF2042" w:rsidRDefault="0006223D" w:rsidP="0006223D">
      <w:pPr>
        <w:autoSpaceDE w:val="0"/>
        <w:autoSpaceDN w:val="0"/>
        <w:adjustRightInd w:val="0"/>
        <w:rPr>
          <w:del w:id="76" w:author="Asaf Beasley" w:date="2013-11-01T14:21:00Z"/>
          <w:sz w:val="22"/>
          <w:szCs w:val="22"/>
          <w:rPrChange w:id="77" w:author="Asaf Beasley" w:date="2013-11-16T13:54:00Z">
            <w:rPr>
              <w:del w:id="78" w:author="Asaf Beasley" w:date="2013-11-01T14:21:00Z"/>
              <w:sz w:val="22"/>
              <w:szCs w:val="22"/>
            </w:rPr>
          </w:rPrChange>
        </w:rPr>
      </w:pPr>
      <w:del w:id="79" w:author="Asaf Beasley" w:date="2013-11-01T14:21:00Z">
        <w:r w:rsidRPr="0006455B" w:rsidDel="00FF2042">
          <w:rPr>
            <w:b/>
            <w:sz w:val="22"/>
            <w:szCs w:val="22"/>
            <w:rPrChange w:id="80" w:author="Asaf Beasley" w:date="2013-11-16T13:54:00Z">
              <w:rPr>
                <w:b/>
                <w:sz w:val="22"/>
                <w:szCs w:val="22"/>
              </w:rPr>
            </w:rPrChange>
          </w:rPr>
          <w:delText>You can also agree to participate in the second phase of this study</w:delText>
        </w:r>
        <w:r w:rsidRPr="0006455B" w:rsidDel="00FF2042">
          <w:rPr>
            <w:sz w:val="22"/>
            <w:szCs w:val="22"/>
            <w:rPrChange w:id="81" w:author="Asaf Beasley" w:date="2013-11-16T13:54:00Z">
              <w:rPr>
                <w:sz w:val="22"/>
                <w:szCs w:val="22"/>
              </w:rPr>
            </w:rPrChange>
          </w:rPr>
          <w:delText xml:space="preserve">, by checking the box that says, "I agree to be contacted by the researchers through Twitter" and following our Twitter account, @GroupID_Project.  </w:delText>
        </w:r>
        <w:r w:rsidRPr="0006455B" w:rsidDel="00FF2042">
          <w:rPr>
            <w:b/>
            <w:sz w:val="22"/>
            <w:szCs w:val="22"/>
            <w:rPrChange w:id="82" w:author="Asaf Beasley" w:date="2013-11-16T13:54:00Z">
              <w:rPr>
                <w:b/>
                <w:sz w:val="22"/>
                <w:szCs w:val="22"/>
              </w:rPr>
            </w:rPrChange>
          </w:rPr>
          <w:delText xml:space="preserve">In this part of the study, within the next 2-3 months we </w:delText>
        </w:r>
      </w:del>
      <w:del w:id="83" w:author="Asaf Beasley" w:date="2013-10-31T18:12:00Z">
        <w:r w:rsidRPr="0006455B" w:rsidDel="00D211E2">
          <w:rPr>
            <w:b/>
            <w:sz w:val="22"/>
            <w:szCs w:val="22"/>
            <w:rPrChange w:id="84" w:author="Asaf Beasley" w:date="2013-11-16T13:54:00Z">
              <w:rPr>
                <w:b/>
                <w:sz w:val="22"/>
                <w:szCs w:val="22"/>
              </w:rPr>
            </w:rPrChange>
          </w:rPr>
          <w:delText>will</w:delText>
        </w:r>
      </w:del>
      <w:del w:id="85" w:author="Asaf Beasley" w:date="2013-11-01T14:21:00Z">
        <w:r w:rsidRPr="0006455B" w:rsidDel="00FF2042">
          <w:rPr>
            <w:b/>
            <w:sz w:val="22"/>
            <w:szCs w:val="22"/>
            <w:rPrChange w:id="86" w:author="Asaf Beasley" w:date="2013-11-16T13:54:00Z">
              <w:rPr>
                <w:b/>
                <w:sz w:val="22"/>
                <w:szCs w:val="22"/>
              </w:rPr>
            </w:rPrChange>
          </w:rPr>
          <w:delText xml:space="preserve"> send you a direct message asking you to post a tweet containing a URL relevant to a particular group identity</w:delText>
        </w:r>
        <w:r w:rsidRPr="0006455B" w:rsidDel="00FF2042">
          <w:rPr>
            <w:sz w:val="22"/>
            <w:szCs w:val="22"/>
            <w:rPrChange w:id="87" w:author="Asaf Beasley" w:date="2013-11-16T13:54:00Z">
              <w:rPr>
                <w:sz w:val="22"/>
                <w:szCs w:val="22"/>
              </w:rPr>
            </w:rPrChange>
          </w:rPr>
          <w:delText>, so we can observe how your followers share it.  While our research goals will benefit if you participate in this second part of the study, you always have the right to discontinue your participation in this study at any time.</w:delText>
        </w:r>
      </w:del>
    </w:p>
    <w:p w14:paraId="1AFE92EA" w14:textId="77777777" w:rsidR="0006223D" w:rsidRPr="0006455B" w:rsidRDefault="0006223D" w:rsidP="0006223D">
      <w:pPr>
        <w:spacing w:line="240" w:lineRule="exact"/>
        <w:rPr>
          <w:b/>
          <w:bCs/>
          <w:sz w:val="22"/>
          <w:szCs w:val="22"/>
          <w:rPrChange w:id="88" w:author="Asaf Beasley" w:date="2013-11-16T13:54:00Z">
            <w:rPr>
              <w:b/>
              <w:bCs/>
              <w:sz w:val="22"/>
              <w:szCs w:val="22"/>
            </w:rPr>
          </w:rPrChange>
        </w:rPr>
      </w:pPr>
    </w:p>
    <w:p w14:paraId="3356E2DD" w14:textId="77777777" w:rsidR="0006223D" w:rsidRPr="0006455B" w:rsidRDefault="0006223D" w:rsidP="0006223D">
      <w:pPr>
        <w:spacing w:line="240" w:lineRule="exact"/>
        <w:rPr>
          <w:b/>
          <w:bCs/>
          <w:sz w:val="22"/>
          <w:szCs w:val="22"/>
          <w:rPrChange w:id="89" w:author="Asaf Beasley" w:date="2013-11-16T13:54:00Z">
            <w:rPr>
              <w:b/>
              <w:bCs/>
              <w:sz w:val="22"/>
              <w:szCs w:val="22"/>
            </w:rPr>
          </w:rPrChange>
        </w:rPr>
      </w:pPr>
      <w:r w:rsidRPr="0006455B">
        <w:rPr>
          <w:b/>
          <w:bCs/>
          <w:sz w:val="22"/>
          <w:szCs w:val="22"/>
          <w:rPrChange w:id="90" w:author="Asaf Beasley" w:date="2013-11-16T13:54:00Z">
            <w:rPr>
              <w:b/>
              <w:bCs/>
              <w:sz w:val="22"/>
              <w:szCs w:val="22"/>
            </w:rPr>
          </w:rPrChange>
        </w:rPr>
        <w:t>RISKS OF TAKING PART IN THE STUDY:</w:t>
      </w:r>
    </w:p>
    <w:p w14:paraId="274A198B" w14:textId="77777777" w:rsidR="0006223D" w:rsidRPr="0006455B" w:rsidRDefault="0006223D" w:rsidP="0006223D">
      <w:pPr>
        <w:spacing w:line="240" w:lineRule="exact"/>
        <w:rPr>
          <w:b/>
          <w:bCs/>
          <w:sz w:val="22"/>
          <w:szCs w:val="22"/>
          <w:rPrChange w:id="91" w:author="Asaf Beasley" w:date="2013-11-16T13:54:00Z">
            <w:rPr>
              <w:b/>
              <w:bCs/>
              <w:sz w:val="22"/>
              <w:szCs w:val="22"/>
            </w:rPr>
          </w:rPrChange>
        </w:rPr>
      </w:pPr>
    </w:p>
    <w:p w14:paraId="60C2BA7E" w14:textId="77777777" w:rsidR="0006223D" w:rsidRPr="0006455B" w:rsidRDefault="0006223D" w:rsidP="0006223D">
      <w:pPr>
        <w:pStyle w:val="BodyText3"/>
        <w:tabs>
          <w:tab w:val="clear" w:pos="576"/>
          <w:tab w:val="clear" w:pos="1152"/>
        </w:tabs>
        <w:spacing w:line="240" w:lineRule="exact"/>
        <w:rPr>
          <w:rFonts w:ascii="Times New Roman" w:hAnsi="Times New Roman" w:cs="Times New Roman"/>
          <w:rPrChange w:id="92" w:author="Asaf Beasley" w:date="2013-11-16T13:54:00Z">
            <w:rPr>
              <w:rFonts w:ascii="Times New Roman" w:hAnsi="Times New Roman" w:cs="Times New Roman"/>
            </w:rPr>
          </w:rPrChange>
        </w:rPr>
      </w:pPr>
      <w:r w:rsidRPr="0006455B">
        <w:rPr>
          <w:rFonts w:ascii="Times New Roman" w:hAnsi="Times New Roman" w:cs="Times New Roman"/>
          <w:rPrChange w:id="93" w:author="Asaf Beasley" w:date="2013-11-16T13:54:00Z">
            <w:rPr>
              <w:rFonts w:ascii="Times New Roman" w:hAnsi="Times New Roman" w:cs="Times New Roman"/>
            </w:rPr>
          </w:rPrChange>
        </w:rPr>
        <w:t>While on the study, the risks are:</w:t>
      </w:r>
    </w:p>
    <w:p w14:paraId="29795B2D" w14:textId="77777777" w:rsidR="0006223D" w:rsidRPr="0006455B" w:rsidRDefault="0006223D" w:rsidP="0006223D">
      <w:pPr>
        <w:pStyle w:val="BodyText3"/>
        <w:tabs>
          <w:tab w:val="clear" w:pos="576"/>
          <w:tab w:val="clear" w:pos="1152"/>
        </w:tabs>
        <w:spacing w:line="240" w:lineRule="exact"/>
        <w:rPr>
          <w:rFonts w:ascii="Times New Roman" w:hAnsi="Times New Roman" w:cs="Times New Roman"/>
          <w:rPrChange w:id="94" w:author="Asaf Beasley" w:date="2013-11-16T13:54:00Z">
            <w:rPr>
              <w:rFonts w:ascii="Times New Roman" w:hAnsi="Times New Roman" w:cs="Times New Roman"/>
            </w:rPr>
          </w:rPrChange>
        </w:rPr>
      </w:pPr>
    </w:p>
    <w:p w14:paraId="2FAB9A4D" w14:textId="77777777" w:rsidR="0006223D" w:rsidRPr="0006455B" w:rsidRDefault="0006223D" w:rsidP="0006223D">
      <w:pPr>
        <w:autoSpaceDE w:val="0"/>
        <w:autoSpaceDN w:val="0"/>
        <w:adjustRightInd w:val="0"/>
        <w:rPr>
          <w:sz w:val="22"/>
          <w:szCs w:val="22"/>
          <w:rPrChange w:id="95" w:author="Asaf Beasley" w:date="2013-11-16T13:54:00Z">
            <w:rPr>
              <w:sz w:val="22"/>
              <w:szCs w:val="22"/>
            </w:rPr>
          </w:rPrChange>
        </w:rPr>
      </w:pPr>
      <w:r w:rsidRPr="0006455B">
        <w:rPr>
          <w:b/>
          <w:sz w:val="22"/>
          <w:szCs w:val="22"/>
          <w:rPrChange w:id="96" w:author="Asaf Beasley" w:date="2013-11-16T13:54:00Z">
            <w:rPr>
              <w:b/>
              <w:sz w:val="22"/>
              <w:szCs w:val="22"/>
            </w:rPr>
          </w:rPrChange>
        </w:rPr>
        <w:t xml:space="preserve">It is not expected that participation in this study will result in any significant risks. </w:t>
      </w:r>
      <w:r w:rsidRPr="0006455B">
        <w:rPr>
          <w:sz w:val="22"/>
          <w:szCs w:val="22"/>
          <w:rPrChange w:id="97" w:author="Asaf Beasley" w:date="2013-11-16T13:54:00Z">
            <w:rPr>
              <w:sz w:val="22"/>
              <w:szCs w:val="22"/>
            </w:rPr>
          </w:rPrChange>
        </w:rPr>
        <w:t>All information you provide in the survey will be kept in the strictest confidence, and no personally identifying information about you will be seen by anyone other than the researchers involved in this study.  If you participate in the second part of the study, you will be given the opportunity to preview the tweet and may refuse to tweet it with no consequence.</w:t>
      </w:r>
    </w:p>
    <w:p w14:paraId="654B445A" w14:textId="77777777" w:rsidR="0006223D" w:rsidRPr="0006455B" w:rsidRDefault="0006223D" w:rsidP="0006223D">
      <w:pPr>
        <w:spacing w:line="240" w:lineRule="exact"/>
        <w:rPr>
          <w:b/>
          <w:bCs/>
          <w:sz w:val="22"/>
          <w:szCs w:val="22"/>
          <w:rPrChange w:id="98" w:author="Asaf Beasley" w:date="2013-11-16T13:54:00Z">
            <w:rPr>
              <w:b/>
              <w:bCs/>
              <w:sz w:val="22"/>
              <w:szCs w:val="22"/>
            </w:rPr>
          </w:rPrChange>
        </w:rPr>
      </w:pPr>
    </w:p>
    <w:p w14:paraId="138A1C5F" w14:textId="77777777" w:rsidR="0006223D" w:rsidRPr="0006455B" w:rsidRDefault="0006223D" w:rsidP="0006223D">
      <w:pPr>
        <w:spacing w:line="240" w:lineRule="exact"/>
        <w:rPr>
          <w:bCs/>
          <w:sz w:val="22"/>
          <w:szCs w:val="22"/>
          <w:rPrChange w:id="99" w:author="Asaf Beasley" w:date="2013-11-16T13:54:00Z">
            <w:rPr>
              <w:bCs/>
              <w:sz w:val="22"/>
              <w:szCs w:val="22"/>
            </w:rPr>
          </w:rPrChange>
        </w:rPr>
      </w:pPr>
      <w:r w:rsidRPr="0006455B">
        <w:rPr>
          <w:bCs/>
          <w:sz w:val="22"/>
          <w:szCs w:val="22"/>
          <w:rPrChange w:id="100" w:author="Asaf Beasley" w:date="2013-11-16T13:54:00Z">
            <w:rPr>
              <w:bCs/>
              <w:sz w:val="22"/>
              <w:szCs w:val="22"/>
            </w:rPr>
          </w:rPrChange>
        </w:rPr>
        <w:t xml:space="preserve">If for any reason you feel uncomfortable answering any question on the survey, you can skip it and you will still receive experiment credit. </w:t>
      </w:r>
    </w:p>
    <w:p w14:paraId="346F1CAA" w14:textId="77777777" w:rsidR="0006223D" w:rsidRPr="0006455B" w:rsidRDefault="0006223D" w:rsidP="0006223D">
      <w:pPr>
        <w:spacing w:line="240" w:lineRule="exact"/>
        <w:rPr>
          <w:sz w:val="22"/>
          <w:szCs w:val="22"/>
          <w:rPrChange w:id="101" w:author="Asaf Beasley" w:date="2013-11-16T13:54:00Z">
            <w:rPr>
              <w:sz w:val="22"/>
              <w:szCs w:val="22"/>
            </w:rPr>
          </w:rPrChange>
        </w:rPr>
      </w:pPr>
    </w:p>
    <w:p w14:paraId="25AB696C" w14:textId="77777777" w:rsidR="0006223D" w:rsidRPr="0006455B" w:rsidRDefault="0006223D" w:rsidP="0006223D">
      <w:pPr>
        <w:spacing w:line="240" w:lineRule="exact"/>
        <w:rPr>
          <w:b/>
          <w:bCs/>
          <w:sz w:val="22"/>
          <w:szCs w:val="22"/>
          <w:rPrChange w:id="102" w:author="Asaf Beasley" w:date="2013-11-16T13:54:00Z">
            <w:rPr>
              <w:b/>
              <w:bCs/>
              <w:sz w:val="22"/>
              <w:szCs w:val="22"/>
            </w:rPr>
          </w:rPrChange>
        </w:rPr>
      </w:pPr>
      <w:r w:rsidRPr="0006455B">
        <w:rPr>
          <w:b/>
          <w:bCs/>
          <w:sz w:val="22"/>
          <w:szCs w:val="22"/>
          <w:rPrChange w:id="103" w:author="Asaf Beasley" w:date="2013-11-16T13:54:00Z">
            <w:rPr>
              <w:b/>
              <w:bCs/>
              <w:sz w:val="22"/>
              <w:szCs w:val="22"/>
            </w:rPr>
          </w:rPrChange>
        </w:rPr>
        <w:t>BENEFITS OF TAKING PART IN THE STUDY:</w:t>
      </w:r>
    </w:p>
    <w:p w14:paraId="3BF80889" w14:textId="77777777" w:rsidR="0006223D" w:rsidRPr="0006455B" w:rsidRDefault="0006223D" w:rsidP="0006223D">
      <w:pPr>
        <w:spacing w:line="240" w:lineRule="exact"/>
        <w:rPr>
          <w:sz w:val="22"/>
          <w:szCs w:val="22"/>
          <w:rPrChange w:id="104" w:author="Asaf Beasley" w:date="2013-11-16T13:54:00Z">
            <w:rPr>
              <w:sz w:val="22"/>
              <w:szCs w:val="22"/>
            </w:rPr>
          </w:rPrChange>
        </w:rPr>
      </w:pPr>
    </w:p>
    <w:p w14:paraId="356C415E" w14:textId="77777777" w:rsidR="0006223D" w:rsidRPr="0006455B" w:rsidRDefault="0006223D" w:rsidP="0006223D">
      <w:pPr>
        <w:pStyle w:val="BodyTextIndent2"/>
        <w:tabs>
          <w:tab w:val="clear" w:pos="4320"/>
        </w:tabs>
        <w:ind w:left="0" w:firstLine="0"/>
        <w:rPr>
          <w:rFonts w:ascii="Times New Roman" w:hAnsi="Times New Roman" w:cs="Times New Roman"/>
          <w:sz w:val="22"/>
          <w:szCs w:val="22"/>
          <w:rPrChange w:id="105" w:author="Asaf Beasley" w:date="2013-11-16T13:54:00Z">
            <w:rPr>
              <w:rFonts w:ascii="Times New Roman" w:hAnsi="Times New Roman" w:cs="Times New Roman"/>
              <w:sz w:val="22"/>
              <w:szCs w:val="22"/>
            </w:rPr>
          </w:rPrChange>
        </w:rPr>
      </w:pPr>
      <w:r w:rsidRPr="0006455B">
        <w:rPr>
          <w:rFonts w:ascii="Times New Roman" w:hAnsi="Times New Roman" w:cs="Times New Roman"/>
          <w:sz w:val="22"/>
          <w:szCs w:val="22"/>
          <w:rPrChange w:id="106" w:author="Asaf Beasley" w:date="2013-11-16T13:54:00Z">
            <w:rPr>
              <w:rFonts w:ascii="Times New Roman" w:hAnsi="Times New Roman" w:cs="Times New Roman"/>
              <w:sz w:val="22"/>
              <w:szCs w:val="22"/>
            </w:rPr>
          </w:rPrChange>
        </w:rPr>
        <w:t>The benefits to participation that are reasonable to expect are:</w:t>
      </w:r>
    </w:p>
    <w:p w14:paraId="15148593" w14:textId="77777777" w:rsidR="0006223D" w:rsidRPr="0006455B" w:rsidRDefault="0006223D" w:rsidP="0006223D">
      <w:pPr>
        <w:pStyle w:val="BodyTextIndent2"/>
        <w:tabs>
          <w:tab w:val="clear" w:pos="4320"/>
        </w:tabs>
        <w:ind w:left="0" w:firstLine="0"/>
        <w:rPr>
          <w:rFonts w:ascii="Times New Roman" w:hAnsi="Times New Roman" w:cs="Times New Roman"/>
          <w:sz w:val="22"/>
          <w:szCs w:val="22"/>
          <w:rPrChange w:id="107" w:author="Asaf Beasley" w:date="2013-11-16T13:54:00Z">
            <w:rPr>
              <w:rFonts w:ascii="Times New Roman" w:hAnsi="Times New Roman" w:cs="Times New Roman"/>
              <w:sz w:val="22"/>
              <w:szCs w:val="22"/>
            </w:rPr>
          </w:rPrChange>
        </w:rPr>
      </w:pPr>
      <w:r w:rsidRPr="0006455B">
        <w:rPr>
          <w:rFonts w:ascii="Times New Roman" w:hAnsi="Times New Roman" w:cs="Times New Roman"/>
          <w:sz w:val="22"/>
          <w:szCs w:val="22"/>
          <w:rPrChange w:id="108" w:author="Asaf Beasley" w:date="2013-11-16T13:54:00Z">
            <w:rPr>
              <w:rFonts w:ascii="Times New Roman" w:hAnsi="Times New Roman" w:cs="Times New Roman"/>
              <w:sz w:val="22"/>
              <w:szCs w:val="22"/>
            </w:rPr>
          </w:rPrChange>
        </w:rPr>
        <w:t>A better understanding of social psychology research, an experimental credit, and, hopefully, this gets you thinking about how you express your identities in onlin</w:t>
      </w:r>
      <w:r w:rsidR="00457056" w:rsidRPr="0006455B">
        <w:rPr>
          <w:rFonts w:ascii="Times New Roman" w:hAnsi="Times New Roman" w:cs="Times New Roman"/>
          <w:sz w:val="22"/>
          <w:szCs w:val="22"/>
          <w:rPrChange w:id="109" w:author="Asaf Beasley" w:date="2013-11-16T13:54:00Z">
            <w:rPr>
              <w:rFonts w:ascii="Times New Roman" w:hAnsi="Times New Roman" w:cs="Times New Roman"/>
              <w:sz w:val="22"/>
              <w:szCs w:val="22"/>
            </w:rPr>
          </w:rPrChange>
        </w:rPr>
        <w:t>e social networks like Twitter and Facebook</w:t>
      </w:r>
      <w:r w:rsidR="00457056" w:rsidRPr="0006455B">
        <w:rPr>
          <w:rFonts w:ascii="Times New Roman" w:hAnsi="Times New Roman" w:cs="Times New Roman"/>
          <w:sz w:val="22"/>
          <w:szCs w:val="22"/>
        </w:rPr>
        <w:t>.</w:t>
      </w:r>
    </w:p>
    <w:p w14:paraId="4F550462" w14:textId="77777777" w:rsidR="0006223D" w:rsidRPr="0006455B" w:rsidRDefault="0006223D" w:rsidP="0006223D">
      <w:pPr>
        <w:pStyle w:val="BodyTextIndent2"/>
        <w:tabs>
          <w:tab w:val="clear" w:pos="4320"/>
        </w:tabs>
        <w:ind w:firstLine="0"/>
        <w:rPr>
          <w:rFonts w:ascii="Times New Roman" w:hAnsi="Times New Roman" w:cs="Times New Roman"/>
          <w:sz w:val="22"/>
          <w:szCs w:val="22"/>
          <w:rPrChange w:id="110" w:author="Asaf Beasley" w:date="2013-11-16T13:54:00Z">
            <w:rPr>
              <w:rFonts w:ascii="Times New Roman" w:hAnsi="Times New Roman" w:cs="Times New Roman"/>
              <w:sz w:val="22"/>
              <w:szCs w:val="22"/>
            </w:rPr>
          </w:rPrChange>
        </w:rPr>
      </w:pPr>
    </w:p>
    <w:p w14:paraId="0B961559" w14:textId="77777777" w:rsidR="0006223D" w:rsidRPr="0006455B" w:rsidRDefault="0006223D" w:rsidP="0006223D">
      <w:pPr>
        <w:pStyle w:val="BodyTextIndent2"/>
        <w:tabs>
          <w:tab w:val="clear" w:pos="4320"/>
        </w:tabs>
        <w:ind w:left="0" w:firstLine="0"/>
        <w:rPr>
          <w:rFonts w:ascii="Times New Roman" w:hAnsi="Times New Roman" w:cs="Times New Roman"/>
          <w:b/>
          <w:bCs/>
          <w:sz w:val="22"/>
          <w:szCs w:val="22"/>
          <w:rPrChange w:id="111" w:author="Asaf Beasley" w:date="2013-11-16T13:54:00Z">
            <w:rPr>
              <w:rFonts w:ascii="Times New Roman" w:hAnsi="Times New Roman" w:cs="Times New Roman"/>
              <w:b/>
              <w:bCs/>
              <w:sz w:val="22"/>
              <w:szCs w:val="22"/>
            </w:rPr>
          </w:rPrChange>
        </w:rPr>
      </w:pPr>
      <w:r w:rsidRPr="0006455B">
        <w:rPr>
          <w:rFonts w:ascii="Times New Roman" w:hAnsi="Times New Roman" w:cs="Times New Roman"/>
          <w:b/>
          <w:bCs/>
          <w:sz w:val="22"/>
          <w:szCs w:val="22"/>
          <w:rPrChange w:id="112" w:author="Asaf Beasley" w:date="2013-11-16T13:54:00Z">
            <w:rPr>
              <w:rFonts w:ascii="Times New Roman" w:hAnsi="Times New Roman" w:cs="Times New Roman"/>
              <w:b/>
              <w:bCs/>
              <w:sz w:val="22"/>
              <w:szCs w:val="22"/>
            </w:rPr>
          </w:rPrChange>
        </w:rPr>
        <w:t>ALTERNATIVES TO TAKING PART IN THE STUDY:</w:t>
      </w:r>
    </w:p>
    <w:p w14:paraId="17BDA078" w14:textId="77777777" w:rsidR="0006223D" w:rsidRPr="0006455B" w:rsidRDefault="0006223D" w:rsidP="0006223D">
      <w:pPr>
        <w:spacing w:line="240" w:lineRule="exact"/>
        <w:rPr>
          <w:sz w:val="22"/>
          <w:szCs w:val="22"/>
          <w:rPrChange w:id="113" w:author="Asaf Beasley" w:date="2013-11-16T13:54:00Z">
            <w:rPr>
              <w:sz w:val="22"/>
              <w:szCs w:val="22"/>
            </w:rPr>
          </w:rPrChange>
        </w:rPr>
      </w:pPr>
    </w:p>
    <w:p w14:paraId="60C1EAB7" w14:textId="77777777" w:rsidR="0006223D" w:rsidRPr="0006455B" w:rsidRDefault="0006223D" w:rsidP="0006223D">
      <w:pPr>
        <w:widowControl w:val="0"/>
        <w:autoSpaceDE w:val="0"/>
        <w:autoSpaceDN w:val="0"/>
        <w:adjustRightInd w:val="0"/>
        <w:spacing w:after="240"/>
        <w:rPr>
          <w:sz w:val="22"/>
          <w:szCs w:val="22"/>
          <w:rPrChange w:id="114" w:author="Asaf Beasley" w:date="2013-11-16T13:54:00Z">
            <w:rPr>
              <w:sz w:val="22"/>
              <w:szCs w:val="22"/>
            </w:rPr>
          </w:rPrChange>
        </w:rPr>
      </w:pPr>
      <w:r w:rsidRPr="0006455B">
        <w:rPr>
          <w:sz w:val="22"/>
          <w:szCs w:val="22"/>
          <w:rPrChange w:id="115" w:author="Asaf Beasley" w:date="2013-11-16T13:54:00Z">
            <w:rPr>
              <w:sz w:val="22"/>
              <w:szCs w:val="22"/>
            </w:rPr>
          </w:rPrChange>
        </w:rPr>
        <w:t>Instead of being in the study, you may either participate in a different study, or complete the requisite paper(s) as determined by your instructor.</w:t>
      </w:r>
    </w:p>
    <w:p w14:paraId="0A56677E" w14:textId="77777777" w:rsidR="0006223D" w:rsidRPr="0006455B" w:rsidRDefault="0006223D" w:rsidP="0006223D">
      <w:pPr>
        <w:spacing w:line="240" w:lineRule="exact"/>
        <w:rPr>
          <w:sz w:val="22"/>
          <w:szCs w:val="22"/>
          <w:rPrChange w:id="116" w:author="Asaf Beasley" w:date="2013-11-16T13:54:00Z">
            <w:rPr>
              <w:sz w:val="22"/>
              <w:szCs w:val="22"/>
            </w:rPr>
          </w:rPrChange>
        </w:rPr>
      </w:pPr>
    </w:p>
    <w:p w14:paraId="2FCD0DAA" w14:textId="77777777" w:rsidR="0006223D" w:rsidRPr="0006455B" w:rsidRDefault="0006223D" w:rsidP="0006223D">
      <w:pPr>
        <w:spacing w:line="240" w:lineRule="exact"/>
        <w:rPr>
          <w:b/>
          <w:bCs/>
          <w:sz w:val="22"/>
          <w:szCs w:val="22"/>
          <w:rPrChange w:id="117" w:author="Asaf Beasley" w:date="2013-11-16T13:54:00Z">
            <w:rPr>
              <w:b/>
              <w:bCs/>
              <w:sz w:val="22"/>
              <w:szCs w:val="22"/>
            </w:rPr>
          </w:rPrChange>
        </w:rPr>
      </w:pPr>
      <w:r w:rsidRPr="0006455B">
        <w:rPr>
          <w:b/>
          <w:bCs/>
          <w:sz w:val="22"/>
          <w:szCs w:val="22"/>
          <w:rPrChange w:id="118" w:author="Asaf Beasley" w:date="2013-11-16T13:54:00Z">
            <w:rPr>
              <w:b/>
              <w:bCs/>
              <w:sz w:val="22"/>
              <w:szCs w:val="22"/>
            </w:rPr>
          </w:rPrChange>
        </w:rPr>
        <w:t>CONFIDENTIALITY</w:t>
      </w:r>
    </w:p>
    <w:p w14:paraId="6891F1C5" w14:textId="77777777" w:rsidR="0006223D" w:rsidRPr="0006455B" w:rsidRDefault="0006223D" w:rsidP="0006223D">
      <w:pPr>
        <w:spacing w:line="240" w:lineRule="exact"/>
        <w:ind w:left="360"/>
        <w:rPr>
          <w:sz w:val="22"/>
          <w:szCs w:val="22"/>
          <w:rPrChange w:id="119" w:author="Asaf Beasley" w:date="2013-11-16T13:54:00Z">
            <w:rPr>
              <w:sz w:val="22"/>
              <w:szCs w:val="22"/>
            </w:rPr>
          </w:rPrChange>
        </w:rPr>
      </w:pPr>
    </w:p>
    <w:p w14:paraId="41F5098E" w14:textId="77777777" w:rsidR="0006223D" w:rsidRPr="0006455B" w:rsidRDefault="0006223D" w:rsidP="0006223D">
      <w:pPr>
        <w:spacing w:line="240" w:lineRule="exact"/>
        <w:rPr>
          <w:sz w:val="22"/>
          <w:szCs w:val="22"/>
          <w:rPrChange w:id="120" w:author="Asaf Beasley" w:date="2013-11-16T13:54:00Z">
            <w:rPr>
              <w:sz w:val="22"/>
              <w:szCs w:val="22"/>
            </w:rPr>
          </w:rPrChange>
        </w:rPr>
      </w:pPr>
      <w:r w:rsidRPr="0006455B">
        <w:rPr>
          <w:sz w:val="22"/>
          <w:szCs w:val="22"/>
          <w:rPrChange w:id="121" w:author="Asaf Beasley" w:date="2013-11-16T13:54:00Z">
            <w:rPr>
              <w:sz w:val="22"/>
              <w:szCs w:val="22"/>
            </w:rPr>
          </w:rPrChange>
        </w:rPr>
        <w:t xml:space="preserve">Efforts will be made to keep your personal information confidential.  We cannot guarantee absolute confidentiality.  Your personal information may be disclosed if required by law.  Your identity will be held in confidence in reports in which the study may be published and databases in which your results may be stored. </w:t>
      </w:r>
    </w:p>
    <w:p w14:paraId="707C5125" w14:textId="77777777" w:rsidR="0006223D" w:rsidRPr="0006455B" w:rsidRDefault="0006223D" w:rsidP="0006223D">
      <w:pPr>
        <w:spacing w:line="240" w:lineRule="exact"/>
        <w:rPr>
          <w:sz w:val="22"/>
          <w:szCs w:val="22"/>
          <w:rPrChange w:id="122" w:author="Asaf Beasley" w:date="2013-11-16T13:54:00Z">
            <w:rPr>
              <w:sz w:val="22"/>
              <w:szCs w:val="22"/>
            </w:rPr>
          </w:rPrChange>
        </w:rPr>
      </w:pPr>
    </w:p>
    <w:p w14:paraId="6C41D9FF" w14:textId="77777777" w:rsidR="0006223D" w:rsidRPr="0006455B" w:rsidRDefault="0006223D" w:rsidP="0006223D">
      <w:pPr>
        <w:widowControl w:val="0"/>
        <w:autoSpaceDE w:val="0"/>
        <w:autoSpaceDN w:val="0"/>
        <w:adjustRightInd w:val="0"/>
        <w:spacing w:after="240"/>
        <w:rPr>
          <w:sz w:val="22"/>
          <w:szCs w:val="22"/>
          <w:rPrChange w:id="123" w:author="Asaf Beasley" w:date="2013-11-16T13:54:00Z">
            <w:rPr>
              <w:sz w:val="22"/>
              <w:szCs w:val="22"/>
            </w:rPr>
          </w:rPrChange>
        </w:rPr>
      </w:pPr>
      <w:r w:rsidRPr="0006455B">
        <w:rPr>
          <w:sz w:val="22"/>
          <w:szCs w:val="22"/>
          <w:rPrChange w:id="124" w:author="Asaf Beasley" w:date="2013-11-16T13:54:00Z">
            <w:rPr>
              <w:sz w:val="22"/>
              <w:szCs w:val="22"/>
            </w:rPr>
          </w:rPrChange>
        </w:rPr>
        <w:t>Organizations that may inspect and/or copy your research records for quality assurance and data analysis include groups such as the study investigator and his/her research associates, the IU Institutional Review Board or its designees, the study sponsor, and (as allowed by law) state or federal agencies, specifically the Office for Human Research Protections (OHRP) who may need to access your research records.</w:t>
      </w:r>
    </w:p>
    <w:p w14:paraId="3554F8A9" w14:textId="77777777" w:rsidR="0006223D" w:rsidRPr="0006455B" w:rsidRDefault="0006223D" w:rsidP="0006223D">
      <w:pPr>
        <w:spacing w:line="240" w:lineRule="exact"/>
        <w:rPr>
          <w:b/>
          <w:bCs/>
          <w:sz w:val="22"/>
          <w:szCs w:val="22"/>
          <w:rPrChange w:id="125" w:author="Asaf Beasley" w:date="2013-11-16T13:54:00Z">
            <w:rPr>
              <w:b/>
              <w:bCs/>
              <w:sz w:val="22"/>
              <w:szCs w:val="22"/>
            </w:rPr>
          </w:rPrChange>
        </w:rPr>
      </w:pPr>
    </w:p>
    <w:p w14:paraId="17D429F6" w14:textId="77777777" w:rsidR="0006223D" w:rsidRPr="0006455B" w:rsidRDefault="0006223D" w:rsidP="0006223D">
      <w:pPr>
        <w:spacing w:line="240" w:lineRule="exact"/>
        <w:rPr>
          <w:b/>
          <w:bCs/>
          <w:sz w:val="22"/>
          <w:szCs w:val="22"/>
          <w:rPrChange w:id="126" w:author="Asaf Beasley" w:date="2013-11-16T13:54:00Z">
            <w:rPr>
              <w:b/>
              <w:bCs/>
              <w:sz w:val="22"/>
              <w:szCs w:val="22"/>
            </w:rPr>
          </w:rPrChange>
        </w:rPr>
      </w:pPr>
      <w:r w:rsidRPr="0006455B">
        <w:rPr>
          <w:b/>
          <w:bCs/>
          <w:sz w:val="22"/>
          <w:szCs w:val="22"/>
          <w:rPrChange w:id="127" w:author="Asaf Beasley" w:date="2013-11-16T13:54:00Z">
            <w:rPr>
              <w:b/>
              <w:bCs/>
              <w:sz w:val="22"/>
              <w:szCs w:val="22"/>
            </w:rPr>
          </w:rPrChange>
        </w:rPr>
        <w:t>COSTS</w:t>
      </w:r>
    </w:p>
    <w:p w14:paraId="415A8F8B" w14:textId="77777777" w:rsidR="0006223D" w:rsidRPr="0006455B" w:rsidRDefault="0006223D" w:rsidP="0006223D">
      <w:pPr>
        <w:spacing w:line="240" w:lineRule="exact"/>
        <w:rPr>
          <w:b/>
          <w:bCs/>
          <w:sz w:val="22"/>
          <w:szCs w:val="22"/>
          <w:rPrChange w:id="128" w:author="Asaf Beasley" w:date="2013-11-16T13:54:00Z">
            <w:rPr>
              <w:b/>
              <w:bCs/>
              <w:sz w:val="22"/>
              <w:szCs w:val="22"/>
            </w:rPr>
          </w:rPrChange>
        </w:rPr>
      </w:pPr>
    </w:p>
    <w:p w14:paraId="4A41A4C8" w14:textId="77777777" w:rsidR="0006223D" w:rsidRPr="0006455B" w:rsidRDefault="0006223D" w:rsidP="0006223D">
      <w:pPr>
        <w:spacing w:line="240" w:lineRule="exact"/>
        <w:rPr>
          <w:sz w:val="22"/>
          <w:szCs w:val="22"/>
          <w:rPrChange w:id="129" w:author="Asaf Beasley" w:date="2013-11-16T13:54:00Z">
            <w:rPr>
              <w:sz w:val="22"/>
              <w:szCs w:val="22"/>
            </w:rPr>
          </w:rPrChange>
        </w:rPr>
      </w:pPr>
      <w:r w:rsidRPr="0006455B">
        <w:rPr>
          <w:sz w:val="22"/>
          <w:szCs w:val="22"/>
          <w:rPrChange w:id="130" w:author="Asaf Beasley" w:date="2013-11-16T13:54:00Z">
            <w:rPr>
              <w:sz w:val="22"/>
              <w:szCs w:val="22"/>
            </w:rPr>
          </w:rPrChange>
        </w:rPr>
        <w:t xml:space="preserve">Taking part in this study will not lead to added costs to you. </w:t>
      </w:r>
    </w:p>
    <w:p w14:paraId="535B6BF7" w14:textId="77777777" w:rsidR="0006223D" w:rsidRPr="0006455B" w:rsidRDefault="0006223D" w:rsidP="0006223D">
      <w:pPr>
        <w:spacing w:line="240" w:lineRule="exact"/>
        <w:rPr>
          <w:b/>
          <w:bCs/>
          <w:sz w:val="22"/>
          <w:szCs w:val="22"/>
          <w:rPrChange w:id="131" w:author="Asaf Beasley" w:date="2013-11-16T13:54:00Z">
            <w:rPr>
              <w:b/>
              <w:bCs/>
              <w:sz w:val="22"/>
              <w:szCs w:val="22"/>
            </w:rPr>
          </w:rPrChange>
        </w:rPr>
      </w:pPr>
    </w:p>
    <w:p w14:paraId="7549BE5D" w14:textId="77777777" w:rsidR="0006223D" w:rsidRPr="0006455B" w:rsidRDefault="0006223D" w:rsidP="0006223D">
      <w:pPr>
        <w:spacing w:line="240" w:lineRule="exact"/>
        <w:rPr>
          <w:b/>
          <w:bCs/>
          <w:sz w:val="22"/>
          <w:szCs w:val="22"/>
          <w:rPrChange w:id="132" w:author="Asaf Beasley" w:date="2013-11-16T13:54:00Z">
            <w:rPr>
              <w:b/>
              <w:bCs/>
              <w:sz w:val="22"/>
              <w:szCs w:val="22"/>
            </w:rPr>
          </w:rPrChange>
        </w:rPr>
      </w:pPr>
      <w:r w:rsidRPr="0006455B">
        <w:rPr>
          <w:b/>
          <w:bCs/>
          <w:sz w:val="22"/>
          <w:szCs w:val="22"/>
          <w:rPrChange w:id="133" w:author="Asaf Beasley" w:date="2013-11-16T13:54:00Z">
            <w:rPr>
              <w:b/>
              <w:bCs/>
              <w:sz w:val="22"/>
              <w:szCs w:val="22"/>
            </w:rPr>
          </w:rPrChange>
        </w:rPr>
        <w:t>PAYMENT</w:t>
      </w:r>
    </w:p>
    <w:p w14:paraId="2918FB9C" w14:textId="77777777" w:rsidR="0006223D" w:rsidRPr="0006455B" w:rsidRDefault="0006223D" w:rsidP="0006223D">
      <w:pPr>
        <w:spacing w:line="240" w:lineRule="exact"/>
        <w:rPr>
          <w:sz w:val="22"/>
          <w:szCs w:val="22"/>
          <w:rPrChange w:id="134" w:author="Asaf Beasley" w:date="2013-11-16T13:54:00Z">
            <w:rPr>
              <w:sz w:val="22"/>
              <w:szCs w:val="22"/>
            </w:rPr>
          </w:rPrChange>
        </w:rPr>
      </w:pPr>
    </w:p>
    <w:p w14:paraId="3E795308" w14:textId="77777777" w:rsidR="0006223D" w:rsidRPr="0006455B" w:rsidRDefault="0006223D" w:rsidP="0006223D">
      <w:pPr>
        <w:spacing w:line="240" w:lineRule="exact"/>
        <w:rPr>
          <w:sz w:val="22"/>
          <w:szCs w:val="22"/>
          <w:rPrChange w:id="135" w:author="Asaf Beasley" w:date="2013-11-16T13:54:00Z">
            <w:rPr>
              <w:sz w:val="22"/>
              <w:szCs w:val="22"/>
            </w:rPr>
          </w:rPrChange>
        </w:rPr>
      </w:pPr>
      <w:r w:rsidRPr="0006455B">
        <w:rPr>
          <w:sz w:val="22"/>
          <w:szCs w:val="22"/>
          <w:rPrChange w:id="136" w:author="Asaf Beasley" w:date="2013-11-16T13:54:00Z">
            <w:rPr>
              <w:sz w:val="22"/>
              <w:szCs w:val="22"/>
            </w:rPr>
          </w:rPrChange>
        </w:rPr>
        <w:t>You will receive one experimental credit for taking part in this study.</w:t>
      </w:r>
    </w:p>
    <w:p w14:paraId="4F733F0F" w14:textId="77777777" w:rsidR="0006223D" w:rsidRPr="0006455B" w:rsidDel="003A02BD" w:rsidRDefault="0006223D" w:rsidP="0006223D">
      <w:pPr>
        <w:spacing w:line="240" w:lineRule="exact"/>
        <w:rPr>
          <w:del w:id="137" w:author="Asaf Beasley" w:date="2013-11-01T14:22:00Z"/>
          <w:b/>
          <w:bCs/>
          <w:sz w:val="22"/>
          <w:szCs w:val="22"/>
          <w:rPrChange w:id="138" w:author="Asaf Beasley" w:date="2013-11-16T13:54:00Z">
            <w:rPr>
              <w:del w:id="139" w:author="Asaf Beasley" w:date="2013-11-01T14:22:00Z"/>
              <w:b/>
              <w:bCs/>
              <w:sz w:val="22"/>
              <w:szCs w:val="22"/>
            </w:rPr>
          </w:rPrChange>
        </w:rPr>
      </w:pPr>
    </w:p>
    <w:p w14:paraId="13470489" w14:textId="77777777" w:rsidR="0006223D" w:rsidRPr="0006455B" w:rsidDel="003A02BD" w:rsidRDefault="0006223D" w:rsidP="0006223D">
      <w:pPr>
        <w:spacing w:line="240" w:lineRule="exact"/>
        <w:rPr>
          <w:del w:id="140" w:author="Asaf Beasley" w:date="2013-11-01T14:22:00Z"/>
          <w:sz w:val="22"/>
          <w:szCs w:val="22"/>
          <w:rPrChange w:id="141" w:author="Asaf Beasley" w:date="2013-11-16T13:54:00Z">
            <w:rPr>
              <w:del w:id="142" w:author="Asaf Beasley" w:date="2013-11-01T14:22:00Z"/>
              <w:sz w:val="22"/>
              <w:szCs w:val="22"/>
            </w:rPr>
          </w:rPrChange>
        </w:rPr>
      </w:pPr>
    </w:p>
    <w:p w14:paraId="2685A655" w14:textId="77777777" w:rsidR="0006223D" w:rsidRPr="0006455B" w:rsidRDefault="0006223D" w:rsidP="0006223D">
      <w:pPr>
        <w:spacing w:line="240" w:lineRule="exact"/>
        <w:rPr>
          <w:b/>
          <w:bCs/>
          <w:sz w:val="22"/>
          <w:szCs w:val="22"/>
          <w:rPrChange w:id="143" w:author="Asaf Beasley" w:date="2013-11-16T13:54:00Z">
            <w:rPr>
              <w:b/>
              <w:bCs/>
              <w:sz w:val="22"/>
              <w:szCs w:val="22"/>
            </w:rPr>
          </w:rPrChange>
        </w:rPr>
      </w:pPr>
    </w:p>
    <w:p w14:paraId="704AC4F2" w14:textId="77777777" w:rsidR="0006223D" w:rsidRPr="0006455B" w:rsidRDefault="0006223D" w:rsidP="0006223D">
      <w:pPr>
        <w:spacing w:line="240" w:lineRule="exact"/>
        <w:rPr>
          <w:sz w:val="22"/>
          <w:szCs w:val="22"/>
          <w:rPrChange w:id="144" w:author="Asaf Beasley" w:date="2013-11-16T13:54:00Z">
            <w:rPr>
              <w:sz w:val="22"/>
              <w:szCs w:val="22"/>
            </w:rPr>
          </w:rPrChange>
        </w:rPr>
      </w:pPr>
      <w:r w:rsidRPr="0006455B">
        <w:rPr>
          <w:b/>
          <w:bCs/>
          <w:sz w:val="22"/>
          <w:szCs w:val="22"/>
          <w:rPrChange w:id="145" w:author="Asaf Beasley" w:date="2013-11-16T13:54:00Z">
            <w:rPr>
              <w:b/>
              <w:bCs/>
              <w:sz w:val="22"/>
              <w:szCs w:val="22"/>
            </w:rPr>
          </w:rPrChange>
        </w:rPr>
        <w:t>CONTACTS FOR QUESTIONS OR PROBLEMS</w:t>
      </w:r>
    </w:p>
    <w:p w14:paraId="7F726F59" w14:textId="77777777" w:rsidR="0006223D" w:rsidRPr="0006455B" w:rsidRDefault="0006223D" w:rsidP="0006223D">
      <w:pPr>
        <w:spacing w:line="240" w:lineRule="exact"/>
        <w:rPr>
          <w:sz w:val="22"/>
          <w:szCs w:val="22"/>
          <w:rPrChange w:id="146" w:author="Asaf Beasley" w:date="2013-11-16T13:54:00Z">
            <w:rPr>
              <w:sz w:val="22"/>
              <w:szCs w:val="22"/>
            </w:rPr>
          </w:rPrChange>
        </w:rPr>
      </w:pPr>
    </w:p>
    <w:p w14:paraId="642697D9" w14:textId="77777777" w:rsidR="0006223D" w:rsidRPr="0006455B" w:rsidRDefault="0006223D" w:rsidP="0006223D">
      <w:pPr>
        <w:rPr>
          <w:sz w:val="22"/>
          <w:szCs w:val="22"/>
          <w:rPrChange w:id="147" w:author="Asaf Beasley" w:date="2013-11-16T13:54:00Z">
            <w:rPr>
              <w:sz w:val="22"/>
              <w:szCs w:val="22"/>
            </w:rPr>
          </w:rPrChange>
        </w:rPr>
      </w:pPr>
      <w:r w:rsidRPr="0006455B">
        <w:rPr>
          <w:sz w:val="22"/>
          <w:szCs w:val="22"/>
          <w:rPrChange w:id="148" w:author="Asaf Beasley" w:date="2013-11-16T13:54:00Z">
            <w:rPr>
              <w:sz w:val="22"/>
              <w:szCs w:val="22"/>
            </w:rPr>
          </w:rPrChange>
        </w:rPr>
        <w:t xml:space="preserve">For questions about the study or a research-related injury, contact the researcher Eliot Smith at (812) 856-0196. If you cannot reach the researcher during regular business hours (i.e. 8:00AM-5:00PM), please call the IU Human Subjects Office at (812) 856-4242. </w:t>
      </w:r>
    </w:p>
    <w:p w14:paraId="379C5D0A" w14:textId="77777777" w:rsidR="0006223D" w:rsidRPr="0006455B" w:rsidRDefault="0006223D" w:rsidP="0006223D">
      <w:pPr>
        <w:rPr>
          <w:sz w:val="22"/>
          <w:szCs w:val="22"/>
          <w:rPrChange w:id="149" w:author="Asaf Beasley" w:date="2013-11-16T13:54:00Z">
            <w:rPr>
              <w:sz w:val="22"/>
              <w:szCs w:val="22"/>
            </w:rPr>
          </w:rPrChange>
        </w:rPr>
      </w:pPr>
    </w:p>
    <w:p w14:paraId="04AA101E" w14:textId="77777777" w:rsidR="0006223D" w:rsidRPr="0006455B" w:rsidRDefault="0006223D" w:rsidP="0006223D">
      <w:pPr>
        <w:spacing w:line="240" w:lineRule="exact"/>
        <w:rPr>
          <w:sz w:val="22"/>
          <w:szCs w:val="22"/>
          <w:rPrChange w:id="150" w:author="Asaf Beasley" w:date="2013-11-16T13:54:00Z">
            <w:rPr>
              <w:sz w:val="22"/>
              <w:szCs w:val="22"/>
            </w:rPr>
          </w:rPrChange>
        </w:rPr>
      </w:pPr>
    </w:p>
    <w:p w14:paraId="0B390D51" w14:textId="77777777" w:rsidR="0006223D" w:rsidRPr="0006455B" w:rsidRDefault="0006223D" w:rsidP="0006223D">
      <w:pPr>
        <w:spacing w:line="240" w:lineRule="exact"/>
        <w:rPr>
          <w:sz w:val="22"/>
          <w:szCs w:val="22"/>
          <w:rPrChange w:id="151" w:author="Asaf Beasley" w:date="2013-11-16T13:54:00Z">
            <w:rPr>
              <w:sz w:val="22"/>
              <w:szCs w:val="22"/>
            </w:rPr>
          </w:rPrChange>
        </w:rPr>
      </w:pPr>
      <w:r w:rsidRPr="0006455B">
        <w:rPr>
          <w:sz w:val="22"/>
          <w:szCs w:val="22"/>
          <w:rPrChange w:id="152" w:author="Asaf Beasley" w:date="2013-11-16T13:54:00Z">
            <w:rPr>
              <w:sz w:val="22"/>
              <w:szCs w:val="22"/>
            </w:rPr>
          </w:rPrChange>
        </w:rPr>
        <w:t>For questions about your rights as a research participant or to discuss problems, complaints or concerns about a research study, or to obtain information, or offer input, contact the IU Human Subjects Office (812) 856-4242 or by email at irb@iu.edu</w:t>
      </w:r>
    </w:p>
    <w:p w14:paraId="26C09BAB" w14:textId="77777777" w:rsidR="0006223D" w:rsidRPr="0006455B" w:rsidRDefault="0006223D" w:rsidP="0006223D">
      <w:pPr>
        <w:spacing w:line="240" w:lineRule="exact"/>
        <w:rPr>
          <w:sz w:val="22"/>
          <w:szCs w:val="22"/>
          <w:rPrChange w:id="153" w:author="Asaf Beasley" w:date="2013-11-16T13:54:00Z">
            <w:rPr>
              <w:sz w:val="22"/>
              <w:szCs w:val="22"/>
            </w:rPr>
          </w:rPrChange>
        </w:rPr>
      </w:pPr>
    </w:p>
    <w:p w14:paraId="4620AE49" w14:textId="77777777" w:rsidR="0006223D" w:rsidRPr="0006455B" w:rsidRDefault="0006223D" w:rsidP="0006223D">
      <w:pPr>
        <w:spacing w:line="240" w:lineRule="exact"/>
        <w:rPr>
          <w:b/>
          <w:bCs/>
          <w:sz w:val="22"/>
          <w:szCs w:val="22"/>
          <w:rPrChange w:id="154" w:author="Asaf Beasley" w:date="2013-11-16T13:54:00Z">
            <w:rPr>
              <w:b/>
              <w:bCs/>
              <w:sz w:val="22"/>
              <w:szCs w:val="22"/>
            </w:rPr>
          </w:rPrChange>
        </w:rPr>
      </w:pPr>
      <w:r w:rsidRPr="0006455B">
        <w:rPr>
          <w:b/>
          <w:bCs/>
          <w:sz w:val="22"/>
          <w:szCs w:val="22"/>
          <w:rPrChange w:id="155" w:author="Asaf Beasley" w:date="2013-11-16T13:54:00Z">
            <w:rPr>
              <w:b/>
              <w:bCs/>
              <w:sz w:val="22"/>
              <w:szCs w:val="22"/>
            </w:rPr>
          </w:rPrChange>
        </w:rPr>
        <w:t>VOLUNTARY NATURE OF STUDY</w:t>
      </w:r>
    </w:p>
    <w:p w14:paraId="6ECB0514" w14:textId="77777777" w:rsidR="0006223D" w:rsidRPr="0006455B" w:rsidRDefault="0006223D" w:rsidP="0006223D">
      <w:pPr>
        <w:spacing w:line="240" w:lineRule="exact"/>
        <w:rPr>
          <w:sz w:val="22"/>
          <w:szCs w:val="22"/>
          <w:rPrChange w:id="156" w:author="Asaf Beasley" w:date="2013-11-16T13:54:00Z">
            <w:rPr>
              <w:sz w:val="22"/>
              <w:szCs w:val="22"/>
            </w:rPr>
          </w:rPrChange>
        </w:rPr>
      </w:pPr>
    </w:p>
    <w:p w14:paraId="7D8EB2F1" w14:textId="77777777" w:rsidR="0006223D" w:rsidRPr="0006455B" w:rsidRDefault="0006223D" w:rsidP="0006223D">
      <w:pPr>
        <w:pStyle w:val="BodyText3"/>
        <w:tabs>
          <w:tab w:val="clear" w:pos="576"/>
          <w:tab w:val="clear" w:pos="1152"/>
        </w:tabs>
        <w:spacing w:line="240" w:lineRule="exact"/>
        <w:rPr>
          <w:rFonts w:ascii="Times New Roman" w:hAnsi="Times New Roman" w:cs="Times New Roman"/>
          <w:rPrChange w:id="157" w:author="Asaf Beasley" w:date="2013-11-16T13:54:00Z">
            <w:rPr>
              <w:rFonts w:ascii="Times New Roman" w:hAnsi="Times New Roman" w:cs="Times New Roman"/>
            </w:rPr>
          </w:rPrChange>
        </w:rPr>
      </w:pPr>
      <w:r w:rsidRPr="0006455B">
        <w:rPr>
          <w:rFonts w:ascii="Times New Roman" w:hAnsi="Times New Roman" w:cs="Times New Roman"/>
          <w:rPrChange w:id="158" w:author="Asaf Beasley" w:date="2013-11-16T13:54:00Z">
            <w:rPr>
              <w:rFonts w:ascii="Times New Roman" w:hAnsi="Times New Roman" w:cs="Times New Roman"/>
            </w:rPr>
          </w:rPrChange>
        </w:rPr>
        <w:t xml:space="preserve">Taking part in this study is voluntary.  You may choose not to take part or may leave the study at any time.  Leaving the study will not result in any penalty or loss of benefits to which you are entitled.  Your decision whether or not to participate in this study will not affect your current or future relations with the researchers or the university. </w:t>
      </w:r>
    </w:p>
    <w:p w14:paraId="6673D04B" w14:textId="77777777" w:rsidR="0006223D" w:rsidRPr="0006455B" w:rsidRDefault="0006223D" w:rsidP="0006223D">
      <w:pPr>
        <w:pStyle w:val="BodyText3"/>
        <w:tabs>
          <w:tab w:val="clear" w:pos="576"/>
          <w:tab w:val="clear" w:pos="1152"/>
        </w:tabs>
        <w:spacing w:line="240" w:lineRule="exact"/>
        <w:rPr>
          <w:rFonts w:ascii="Times New Roman" w:hAnsi="Times New Roman" w:cs="Times New Roman"/>
          <w:rPrChange w:id="159" w:author="Asaf Beasley" w:date="2013-11-16T13:54:00Z">
            <w:rPr>
              <w:rFonts w:ascii="Times New Roman" w:hAnsi="Times New Roman" w:cs="Times New Roman"/>
            </w:rPr>
          </w:rPrChange>
        </w:rPr>
      </w:pPr>
    </w:p>
    <w:p w14:paraId="040ABA1F" w14:textId="77777777" w:rsidR="0006223D" w:rsidRPr="0006455B" w:rsidRDefault="0006223D" w:rsidP="0006223D">
      <w:pPr>
        <w:keepLines/>
        <w:spacing w:line="240" w:lineRule="exact"/>
        <w:rPr>
          <w:b/>
          <w:bCs/>
          <w:sz w:val="22"/>
          <w:szCs w:val="22"/>
          <w:rPrChange w:id="160" w:author="Asaf Beasley" w:date="2013-11-16T13:54:00Z">
            <w:rPr>
              <w:b/>
              <w:bCs/>
              <w:sz w:val="22"/>
              <w:szCs w:val="22"/>
            </w:rPr>
          </w:rPrChange>
        </w:rPr>
      </w:pPr>
      <w:r w:rsidRPr="0006455B">
        <w:rPr>
          <w:b/>
          <w:bCs/>
          <w:sz w:val="22"/>
          <w:szCs w:val="22"/>
          <w:rPrChange w:id="161" w:author="Asaf Beasley" w:date="2013-11-16T13:54:00Z">
            <w:rPr>
              <w:b/>
              <w:bCs/>
              <w:sz w:val="22"/>
              <w:szCs w:val="22"/>
            </w:rPr>
          </w:rPrChange>
        </w:rPr>
        <w:t>SUBJECT’S CONSENT</w:t>
      </w:r>
    </w:p>
    <w:p w14:paraId="2A92E7D1" w14:textId="77777777" w:rsidR="0006223D" w:rsidRPr="0006455B" w:rsidRDefault="0006223D" w:rsidP="0006223D">
      <w:pPr>
        <w:keepLines/>
        <w:spacing w:line="240" w:lineRule="exact"/>
        <w:rPr>
          <w:b/>
          <w:bCs/>
          <w:sz w:val="22"/>
          <w:szCs w:val="22"/>
          <w:rPrChange w:id="162" w:author="Asaf Beasley" w:date="2013-11-16T13:54:00Z">
            <w:rPr>
              <w:b/>
              <w:bCs/>
              <w:sz w:val="22"/>
              <w:szCs w:val="22"/>
            </w:rPr>
          </w:rPrChange>
        </w:rPr>
      </w:pPr>
    </w:p>
    <w:p w14:paraId="60D40B60" w14:textId="77777777" w:rsidR="0006223D" w:rsidRPr="0006455B" w:rsidRDefault="0006223D" w:rsidP="0006223D">
      <w:pPr>
        <w:keepLines/>
        <w:spacing w:line="240" w:lineRule="exact"/>
        <w:rPr>
          <w:sz w:val="22"/>
          <w:szCs w:val="22"/>
          <w:rPrChange w:id="163" w:author="Asaf Beasley" w:date="2013-11-16T13:54:00Z">
            <w:rPr>
              <w:sz w:val="22"/>
              <w:szCs w:val="22"/>
            </w:rPr>
          </w:rPrChange>
        </w:rPr>
      </w:pPr>
      <w:r w:rsidRPr="0006455B">
        <w:rPr>
          <w:sz w:val="22"/>
          <w:szCs w:val="22"/>
          <w:rPrChange w:id="164" w:author="Asaf Beasley" w:date="2013-11-16T13:54:00Z">
            <w:rPr>
              <w:sz w:val="22"/>
              <w:szCs w:val="22"/>
            </w:rPr>
          </w:rPrChange>
        </w:rPr>
        <w:t xml:space="preserve">In consideration of all of the above, I give my consent to participate in this research study.  </w:t>
      </w:r>
    </w:p>
    <w:p w14:paraId="41C54288" w14:textId="77777777" w:rsidR="0006223D" w:rsidRPr="0006455B" w:rsidRDefault="0006223D" w:rsidP="0006223D">
      <w:pPr>
        <w:keepLines/>
        <w:spacing w:line="240" w:lineRule="exact"/>
        <w:rPr>
          <w:sz w:val="22"/>
          <w:szCs w:val="22"/>
          <w:rPrChange w:id="165" w:author="Asaf Beasley" w:date="2013-11-16T13:54:00Z">
            <w:rPr>
              <w:sz w:val="22"/>
              <w:szCs w:val="22"/>
            </w:rPr>
          </w:rPrChange>
        </w:rPr>
      </w:pPr>
    </w:p>
    <w:p w14:paraId="47964162" w14:textId="77777777" w:rsidR="0006223D" w:rsidRPr="0006455B" w:rsidRDefault="0006223D" w:rsidP="0006223D">
      <w:pPr>
        <w:keepLines/>
        <w:spacing w:line="240" w:lineRule="exact"/>
        <w:rPr>
          <w:sz w:val="22"/>
          <w:szCs w:val="22"/>
          <w:rPrChange w:id="166" w:author="Asaf Beasley" w:date="2013-11-16T13:54:00Z">
            <w:rPr>
              <w:sz w:val="22"/>
              <w:szCs w:val="22"/>
            </w:rPr>
          </w:rPrChange>
        </w:rPr>
      </w:pPr>
      <w:r w:rsidRPr="0006455B">
        <w:rPr>
          <w:sz w:val="22"/>
          <w:szCs w:val="22"/>
          <w:rPrChange w:id="167" w:author="Asaf Beasley" w:date="2013-11-16T13:54:00Z">
            <w:rPr>
              <w:sz w:val="22"/>
              <w:szCs w:val="22"/>
            </w:rPr>
          </w:rPrChange>
        </w:rPr>
        <w:t xml:space="preserve">I will be emailed a copy of this consent for my records. I agree to take part in this study. </w:t>
      </w:r>
    </w:p>
    <w:p w14:paraId="6A572E9B" w14:textId="77777777" w:rsidR="0006223D" w:rsidRPr="0006455B" w:rsidRDefault="0006223D" w:rsidP="0006223D">
      <w:pPr>
        <w:keepLines/>
        <w:spacing w:line="240" w:lineRule="exact"/>
        <w:rPr>
          <w:sz w:val="22"/>
          <w:szCs w:val="22"/>
          <w:rPrChange w:id="168" w:author="Asaf Beasley" w:date="2013-11-16T13:54:00Z">
            <w:rPr>
              <w:sz w:val="22"/>
              <w:szCs w:val="22"/>
            </w:rPr>
          </w:rPrChange>
        </w:rPr>
      </w:pPr>
    </w:p>
    <w:p w14:paraId="2DA3E0A1" w14:textId="77777777" w:rsidR="0006223D" w:rsidRPr="0006455B" w:rsidRDefault="0006223D" w:rsidP="0006223D">
      <w:pPr>
        <w:keepLines/>
        <w:spacing w:line="240" w:lineRule="exact"/>
        <w:rPr>
          <w:sz w:val="22"/>
          <w:szCs w:val="22"/>
          <w:rPrChange w:id="169" w:author="Asaf Beasley" w:date="2013-11-16T13:54:00Z">
            <w:rPr>
              <w:sz w:val="22"/>
              <w:szCs w:val="22"/>
            </w:rPr>
          </w:rPrChange>
        </w:rPr>
      </w:pPr>
    </w:p>
    <w:p w14:paraId="02ED3EAF" w14:textId="77777777" w:rsidR="0006223D" w:rsidRPr="0006455B" w:rsidDel="00FF2042" w:rsidRDefault="0006223D" w:rsidP="0006223D">
      <w:pPr>
        <w:autoSpaceDE w:val="0"/>
        <w:autoSpaceDN w:val="0"/>
        <w:adjustRightInd w:val="0"/>
        <w:rPr>
          <w:del w:id="170" w:author="Asaf Beasley" w:date="2013-11-01T14:22:00Z"/>
          <w:rFonts w:ascii="Minion Pro SmBd Ital" w:hAnsi="Minion Pro SmBd Ital" w:cs="Minion Pro SmBd Ital"/>
          <w:sz w:val="22"/>
          <w:szCs w:val="22"/>
          <w:rPrChange w:id="171" w:author="Asaf Beasley" w:date="2013-11-16T13:54:00Z">
            <w:rPr>
              <w:del w:id="172" w:author="Asaf Beasley" w:date="2013-11-01T14:22:00Z"/>
              <w:rFonts w:ascii="Minion Pro SmBd Ital" w:hAnsi="Minion Pro SmBd Ital" w:cs="Minion Pro SmBd Ital"/>
              <w:sz w:val="22"/>
              <w:szCs w:val="22"/>
            </w:rPr>
          </w:rPrChange>
        </w:rPr>
      </w:pPr>
      <w:proofErr w:type="gramStart"/>
      <w:r w:rsidRPr="0006455B">
        <w:rPr>
          <w:rFonts w:ascii="Minion Pro SmBd Ital" w:hAnsi="Minion Pro SmBd Ital" w:cs="Minion Pro SmBd Ital"/>
          <w:sz w:val="22"/>
          <w:szCs w:val="22"/>
          <w:rPrChange w:id="173" w:author="Asaf Beasley" w:date="2013-11-16T13:54:00Z">
            <w:rPr>
              <w:rFonts w:ascii="Minion Pro SmBd Ital" w:hAnsi="Minion Pro SmBd Ital" w:cs="Minion Pro SmBd Ital"/>
              <w:sz w:val="22"/>
              <w:szCs w:val="22"/>
            </w:rPr>
          </w:rPrChange>
        </w:rPr>
        <w:t>☐</w:t>
      </w:r>
      <w:r w:rsidRPr="0006455B">
        <w:rPr>
          <w:sz w:val="22"/>
          <w:szCs w:val="22"/>
          <w:rPrChange w:id="174" w:author="Asaf Beasley" w:date="2013-11-16T13:54:00Z">
            <w:rPr>
              <w:sz w:val="22"/>
              <w:szCs w:val="22"/>
            </w:rPr>
          </w:rPrChange>
        </w:rPr>
        <w:t xml:space="preserve">  By</w:t>
      </w:r>
      <w:proofErr w:type="gramEnd"/>
      <w:r w:rsidRPr="0006455B">
        <w:rPr>
          <w:sz w:val="22"/>
          <w:szCs w:val="22"/>
          <w:rPrChange w:id="175" w:author="Asaf Beasley" w:date="2013-11-16T13:54:00Z">
            <w:rPr>
              <w:sz w:val="22"/>
              <w:szCs w:val="22"/>
            </w:rPr>
          </w:rPrChange>
        </w:rPr>
        <w:t xml:space="preserve"> checking this box, I am indicating that I have read the above description of a research project; I am older than 18 years of age; I have had all of my questions answered to my satisfaction; and I agree to participate in this research.</w:t>
      </w:r>
    </w:p>
    <w:p w14:paraId="628A69E8" w14:textId="77777777" w:rsidR="00FF2042" w:rsidRPr="0006455B" w:rsidRDefault="00FF2042" w:rsidP="0006223D">
      <w:pPr>
        <w:autoSpaceDE w:val="0"/>
        <w:autoSpaceDN w:val="0"/>
        <w:adjustRightInd w:val="0"/>
        <w:rPr>
          <w:ins w:id="176" w:author="Asaf Beasley" w:date="2013-11-01T14:22:00Z"/>
          <w:sz w:val="22"/>
          <w:szCs w:val="22"/>
          <w:rPrChange w:id="177" w:author="Asaf Beasley" w:date="2013-11-16T13:54:00Z">
            <w:rPr>
              <w:ins w:id="178" w:author="Asaf Beasley" w:date="2013-11-01T14:22:00Z"/>
              <w:sz w:val="22"/>
              <w:szCs w:val="22"/>
            </w:rPr>
          </w:rPrChange>
        </w:rPr>
      </w:pPr>
    </w:p>
    <w:p w14:paraId="730DDB2C" w14:textId="77777777" w:rsidR="0006223D" w:rsidRPr="0006455B" w:rsidDel="00FF2042" w:rsidRDefault="0006223D" w:rsidP="0006223D">
      <w:pPr>
        <w:autoSpaceDE w:val="0"/>
        <w:autoSpaceDN w:val="0"/>
        <w:adjustRightInd w:val="0"/>
        <w:rPr>
          <w:del w:id="179" w:author="Asaf Beasley" w:date="2013-11-01T14:22:00Z"/>
          <w:sz w:val="22"/>
          <w:szCs w:val="22"/>
          <w:rPrChange w:id="180" w:author="Asaf Beasley" w:date="2013-11-16T13:54:00Z">
            <w:rPr>
              <w:del w:id="181" w:author="Asaf Beasley" w:date="2013-11-01T14:22:00Z"/>
              <w:sz w:val="22"/>
              <w:szCs w:val="22"/>
            </w:rPr>
          </w:rPrChange>
        </w:rPr>
      </w:pPr>
    </w:p>
    <w:p w14:paraId="759E1B6C" w14:textId="77777777" w:rsidR="0006223D" w:rsidRPr="0006455B" w:rsidDel="00FF2042" w:rsidRDefault="0006223D" w:rsidP="0006223D">
      <w:pPr>
        <w:autoSpaceDE w:val="0"/>
        <w:autoSpaceDN w:val="0"/>
        <w:adjustRightInd w:val="0"/>
        <w:rPr>
          <w:del w:id="182" w:author="Asaf Beasley" w:date="2013-11-01T14:22:00Z"/>
          <w:sz w:val="22"/>
          <w:szCs w:val="22"/>
          <w:rPrChange w:id="183" w:author="Asaf Beasley" w:date="2013-11-16T13:54:00Z">
            <w:rPr>
              <w:del w:id="184" w:author="Asaf Beasley" w:date="2013-11-01T14:22:00Z"/>
              <w:sz w:val="22"/>
              <w:szCs w:val="22"/>
            </w:rPr>
          </w:rPrChange>
        </w:rPr>
      </w:pPr>
      <w:del w:id="185" w:author="Asaf Beasley" w:date="2013-11-01T14:22:00Z">
        <w:r w:rsidRPr="0006455B" w:rsidDel="00FF2042">
          <w:rPr>
            <w:rFonts w:ascii="Minion Pro SmBd Ital" w:hAnsi="Minion Pro SmBd Ital" w:cs="Minion Pro SmBd Ital"/>
            <w:sz w:val="22"/>
            <w:szCs w:val="22"/>
            <w:rPrChange w:id="186" w:author="Asaf Beasley" w:date="2013-11-16T13:54:00Z">
              <w:rPr>
                <w:rFonts w:ascii="Minion Pro SmBd Ital" w:hAnsi="Minion Pro SmBd Ital" w:cs="Minion Pro SmBd Ital"/>
                <w:sz w:val="22"/>
                <w:szCs w:val="22"/>
              </w:rPr>
            </w:rPrChange>
          </w:rPr>
          <w:delText>☐</w:delText>
        </w:r>
        <w:r w:rsidRPr="0006455B" w:rsidDel="00FF2042">
          <w:rPr>
            <w:sz w:val="22"/>
            <w:szCs w:val="22"/>
            <w:rPrChange w:id="187" w:author="Asaf Beasley" w:date="2013-11-16T13:54:00Z">
              <w:rPr>
                <w:sz w:val="22"/>
                <w:szCs w:val="22"/>
              </w:rPr>
            </w:rPrChange>
          </w:rPr>
          <w:delText xml:space="preserve">  By checking this box, </w:delText>
        </w:r>
        <w:r w:rsidRPr="0006455B" w:rsidDel="00FF2042">
          <w:rPr>
            <w:b/>
            <w:sz w:val="22"/>
            <w:szCs w:val="22"/>
            <w:rPrChange w:id="188" w:author="Asaf Beasley" w:date="2013-11-16T13:54:00Z">
              <w:rPr>
                <w:b/>
                <w:sz w:val="22"/>
                <w:szCs w:val="22"/>
              </w:rPr>
            </w:rPrChange>
          </w:rPr>
          <w:delText>I agree to be contacted by the researchers through a direct message on Twitter</w:delText>
        </w:r>
        <w:r w:rsidRPr="0006455B" w:rsidDel="00FF2042">
          <w:rPr>
            <w:sz w:val="22"/>
            <w:szCs w:val="22"/>
            <w:rPrChange w:id="189" w:author="Asaf Beasley" w:date="2013-11-16T13:54:00Z">
              <w:rPr>
                <w:sz w:val="22"/>
                <w:szCs w:val="22"/>
              </w:rPr>
            </w:rPrChange>
          </w:rPr>
          <w:delText>; I agree to review a tweet and consider posting the message on behalf of the researchers.</w:delText>
        </w:r>
      </w:del>
    </w:p>
    <w:p w14:paraId="4D8EE290" w14:textId="77777777" w:rsidR="0006223D" w:rsidRPr="0006455B" w:rsidRDefault="0006223D" w:rsidP="0006223D">
      <w:pPr>
        <w:autoSpaceDE w:val="0"/>
        <w:autoSpaceDN w:val="0"/>
        <w:adjustRightInd w:val="0"/>
        <w:rPr>
          <w:sz w:val="22"/>
          <w:szCs w:val="22"/>
          <w:rPrChange w:id="190" w:author="Asaf Beasley" w:date="2013-11-16T13:54:00Z">
            <w:rPr>
              <w:sz w:val="22"/>
              <w:szCs w:val="22"/>
            </w:rPr>
          </w:rPrChange>
        </w:rPr>
      </w:pPr>
    </w:p>
    <w:p w14:paraId="7D96908A" w14:textId="77777777" w:rsidR="0006223D" w:rsidRPr="0006455B" w:rsidRDefault="0006223D" w:rsidP="0006223D">
      <w:pPr>
        <w:autoSpaceDE w:val="0"/>
        <w:autoSpaceDN w:val="0"/>
        <w:adjustRightInd w:val="0"/>
        <w:rPr>
          <w:sz w:val="22"/>
          <w:szCs w:val="22"/>
          <w:rPrChange w:id="191" w:author="Asaf Beasley" w:date="2013-11-16T13:54:00Z">
            <w:rPr>
              <w:sz w:val="22"/>
              <w:szCs w:val="22"/>
            </w:rPr>
          </w:rPrChange>
        </w:rPr>
      </w:pPr>
      <w:r w:rsidRPr="0006455B">
        <w:rPr>
          <w:sz w:val="22"/>
          <w:szCs w:val="22"/>
          <w:rPrChange w:id="192" w:author="Asaf Beasley" w:date="2013-11-16T13:54:00Z">
            <w:rPr>
              <w:sz w:val="22"/>
              <w:szCs w:val="22"/>
            </w:rPr>
          </w:rPrChange>
        </w:rPr>
        <w:t>So that we know you read the consent and may assign you experimental credit, please complete the fields below.</w:t>
      </w:r>
    </w:p>
    <w:p w14:paraId="1434035C" w14:textId="77777777" w:rsidR="0006223D" w:rsidRPr="0006455B" w:rsidRDefault="0006223D" w:rsidP="0006223D">
      <w:pPr>
        <w:autoSpaceDE w:val="0"/>
        <w:autoSpaceDN w:val="0"/>
        <w:adjustRightInd w:val="0"/>
        <w:rPr>
          <w:sz w:val="22"/>
          <w:szCs w:val="22"/>
          <w:rPrChange w:id="193" w:author="Asaf Beasley" w:date="2013-11-16T13:54:00Z">
            <w:rPr>
              <w:sz w:val="22"/>
              <w:szCs w:val="22"/>
            </w:rPr>
          </w:rPrChange>
        </w:rPr>
      </w:pPr>
    </w:p>
    <w:p w14:paraId="2A719267" w14:textId="77777777" w:rsidR="0006223D" w:rsidRPr="0006455B" w:rsidRDefault="0006223D" w:rsidP="0006223D">
      <w:pPr>
        <w:autoSpaceDE w:val="0"/>
        <w:autoSpaceDN w:val="0"/>
        <w:adjustRightInd w:val="0"/>
        <w:rPr>
          <w:sz w:val="22"/>
          <w:szCs w:val="22"/>
          <w:rPrChange w:id="194" w:author="Asaf Beasley" w:date="2013-11-16T13:54:00Z">
            <w:rPr>
              <w:sz w:val="22"/>
              <w:szCs w:val="22"/>
            </w:rPr>
          </w:rPrChange>
        </w:rPr>
      </w:pPr>
      <w:r w:rsidRPr="0006455B">
        <w:rPr>
          <w:sz w:val="22"/>
          <w:szCs w:val="22"/>
          <w:rPrChange w:id="195" w:author="Asaf Beasley" w:date="2013-11-16T13:54:00Z">
            <w:rPr>
              <w:sz w:val="22"/>
              <w:szCs w:val="22"/>
            </w:rPr>
          </w:rPrChange>
        </w:rPr>
        <w:t>IU Username:</w:t>
      </w:r>
    </w:p>
    <w:p w14:paraId="620A32D0" w14:textId="77777777" w:rsidR="0006223D" w:rsidRPr="0006455B" w:rsidRDefault="0006223D" w:rsidP="0006223D">
      <w:pPr>
        <w:autoSpaceDE w:val="0"/>
        <w:autoSpaceDN w:val="0"/>
        <w:adjustRightInd w:val="0"/>
        <w:rPr>
          <w:sz w:val="22"/>
          <w:szCs w:val="22"/>
          <w:rPrChange w:id="196" w:author="Asaf Beasley" w:date="2013-11-16T13:54:00Z">
            <w:rPr>
              <w:sz w:val="22"/>
              <w:szCs w:val="22"/>
            </w:rPr>
          </w:rPrChange>
        </w:rPr>
      </w:pPr>
    </w:p>
    <w:p w14:paraId="3C4C34A6" w14:textId="3E3B471F" w:rsidR="0006223D" w:rsidRPr="0006455B" w:rsidRDefault="0006223D" w:rsidP="0006223D">
      <w:pPr>
        <w:keepLines/>
        <w:spacing w:line="240" w:lineRule="exact"/>
        <w:rPr>
          <w:ins w:id="197" w:author="Asaf Beasley" w:date="2013-11-01T15:15:00Z"/>
          <w:sz w:val="22"/>
          <w:szCs w:val="22"/>
          <w:rPrChange w:id="198" w:author="Asaf Beasley" w:date="2013-11-16T13:54:00Z">
            <w:rPr>
              <w:ins w:id="199" w:author="Asaf Beasley" w:date="2013-11-01T15:15:00Z"/>
              <w:sz w:val="22"/>
              <w:szCs w:val="22"/>
            </w:rPr>
          </w:rPrChange>
        </w:rPr>
      </w:pPr>
      <w:r w:rsidRPr="0006455B">
        <w:rPr>
          <w:sz w:val="22"/>
          <w:szCs w:val="22"/>
          <w:rPrChange w:id="200" w:author="Asaf Beasley" w:date="2013-11-16T13:54:00Z">
            <w:rPr>
              <w:sz w:val="22"/>
              <w:szCs w:val="22"/>
            </w:rPr>
          </w:rPrChange>
        </w:rPr>
        <w:t>By checking the bo</w:t>
      </w:r>
      <w:ins w:id="201" w:author="Asaf Beasley" w:date="2013-11-01T15:14:00Z">
        <w:r w:rsidR="00373866" w:rsidRPr="0006455B">
          <w:rPr>
            <w:sz w:val="22"/>
            <w:szCs w:val="22"/>
            <w:rPrChange w:id="202" w:author="Asaf Beasley" w:date="2013-11-16T13:54:00Z">
              <w:rPr>
                <w:sz w:val="22"/>
                <w:szCs w:val="22"/>
              </w:rPr>
            </w:rPrChange>
          </w:rPr>
          <w:t>x</w:t>
        </w:r>
      </w:ins>
      <w:del w:id="203" w:author="Asaf Beasley" w:date="2013-11-01T15:14:00Z">
        <w:r w:rsidRPr="0006455B" w:rsidDel="00373866">
          <w:rPr>
            <w:sz w:val="22"/>
            <w:szCs w:val="22"/>
            <w:rPrChange w:id="204" w:author="Asaf Beasley" w:date="2013-11-16T13:54:00Z">
              <w:rPr>
                <w:sz w:val="22"/>
                <w:szCs w:val="22"/>
              </w:rPr>
            </w:rPrChange>
          </w:rPr>
          <w:delText>x(es)</w:delText>
        </w:r>
      </w:del>
      <w:r w:rsidRPr="0006455B">
        <w:rPr>
          <w:sz w:val="22"/>
          <w:szCs w:val="22"/>
          <w:rPrChange w:id="205" w:author="Asaf Beasley" w:date="2013-11-16T13:54:00Z">
            <w:rPr>
              <w:sz w:val="22"/>
              <w:szCs w:val="22"/>
            </w:rPr>
          </w:rPrChange>
        </w:rPr>
        <w:t xml:space="preserve"> above and clicking</w:t>
      </w:r>
      <w:ins w:id="206" w:author="Asaf Beasley" w:date="2013-11-01T15:14:00Z">
        <w:r w:rsidR="00373866" w:rsidRPr="0006455B">
          <w:rPr>
            <w:sz w:val="22"/>
            <w:szCs w:val="22"/>
            <w:rPrChange w:id="207" w:author="Asaf Beasley" w:date="2013-11-16T13:54:00Z">
              <w:rPr>
                <w:sz w:val="22"/>
                <w:szCs w:val="22"/>
              </w:rPr>
            </w:rPrChange>
          </w:rPr>
          <w:t xml:space="preserve"> a</w:t>
        </w:r>
      </w:ins>
      <w:del w:id="208" w:author="Asaf Beasley" w:date="2013-11-01T15:14:00Z">
        <w:r w:rsidRPr="0006455B" w:rsidDel="00373866">
          <w:rPr>
            <w:sz w:val="22"/>
            <w:szCs w:val="22"/>
            <w:rPrChange w:id="209" w:author="Asaf Beasley" w:date="2013-11-16T13:54:00Z">
              <w:rPr>
                <w:sz w:val="22"/>
                <w:szCs w:val="22"/>
              </w:rPr>
            </w:rPrChange>
          </w:rPr>
          <w:delText xml:space="preserve"> the</w:delText>
        </w:r>
      </w:del>
      <w:r w:rsidRPr="0006455B">
        <w:rPr>
          <w:sz w:val="22"/>
          <w:szCs w:val="22"/>
          <w:rPrChange w:id="210" w:author="Asaf Beasley" w:date="2013-11-16T13:54:00Z">
            <w:rPr>
              <w:sz w:val="22"/>
              <w:szCs w:val="22"/>
            </w:rPr>
          </w:rPrChange>
        </w:rPr>
        <w:t xml:space="preserve"> link below, you will be digitally signing this document.  You will be asked to authenticate</w:t>
      </w:r>
      <w:r w:rsidR="00DD79FD" w:rsidRPr="0006455B">
        <w:rPr>
          <w:sz w:val="22"/>
          <w:szCs w:val="22"/>
          <w:rPrChange w:id="211" w:author="Asaf Beasley" w:date="2013-11-16T13:54:00Z">
            <w:rPr>
              <w:sz w:val="22"/>
              <w:szCs w:val="22"/>
            </w:rPr>
          </w:rPrChange>
        </w:rPr>
        <w:t xml:space="preserve"> your account through Twitter and</w:t>
      </w:r>
      <w:r w:rsidR="008072BA" w:rsidRPr="0006455B">
        <w:rPr>
          <w:sz w:val="22"/>
          <w:szCs w:val="22"/>
          <w:rPrChange w:id="212" w:author="Asaf Beasley" w:date="2013-11-16T13:54:00Z">
            <w:rPr>
              <w:sz w:val="22"/>
              <w:szCs w:val="22"/>
            </w:rPr>
          </w:rPrChange>
        </w:rPr>
        <w:t xml:space="preserve"> Facebook through the </w:t>
      </w:r>
      <w:commentRangeStart w:id="213"/>
      <w:r w:rsidR="008072BA" w:rsidRPr="0006455B">
        <w:rPr>
          <w:sz w:val="22"/>
          <w:szCs w:val="22"/>
          <w:rPrChange w:id="214" w:author="Asaf Beasley" w:date="2013-11-16T13:54:00Z">
            <w:rPr>
              <w:sz w:val="22"/>
              <w:szCs w:val="22"/>
            </w:rPr>
          </w:rPrChange>
        </w:rPr>
        <w:t>link</w:t>
      </w:r>
      <w:ins w:id="215" w:author="Asaf Beasley" w:date="2013-11-01T15:14:00Z">
        <w:r w:rsidR="00373866" w:rsidRPr="0006455B">
          <w:rPr>
            <w:sz w:val="22"/>
            <w:szCs w:val="22"/>
            <w:rPrChange w:id="216" w:author="Asaf Beasley" w:date="2013-11-16T13:54:00Z">
              <w:rPr>
                <w:sz w:val="22"/>
                <w:szCs w:val="22"/>
              </w:rPr>
            </w:rPrChange>
          </w:rPr>
          <w:t>s</w:t>
        </w:r>
      </w:ins>
      <w:r w:rsidR="008072BA" w:rsidRPr="0006455B">
        <w:rPr>
          <w:sz w:val="22"/>
          <w:szCs w:val="22"/>
          <w:rPrChange w:id="217" w:author="Asaf Beasley" w:date="2013-11-16T13:54:00Z">
            <w:rPr>
              <w:sz w:val="22"/>
              <w:szCs w:val="22"/>
            </w:rPr>
          </w:rPrChange>
        </w:rPr>
        <w:t xml:space="preserve"> </w:t>
      </w:r>
      <w:commentRangeEnd w:id="213"/>
      <w:r w:rsidR="0059481A" w:rsidRPr="0006455B">
        <w:rPr>
          <w:rStyle w:val="CommentReference"/>
        </w:rPr>
        <w:commentReference w:id="213"/>
      </w:r>
      <w:r w:rsidR="008072BA" w:rsidRPr="0006455B">
        <w:rPr>
          <w:sz w:val="22"/>
          <w:szCs w:val="22"/>
        </w:rPr>
        <w:t xml:space="preserve">below. </w:t>
      </w:r>
    </w:p>
    <w:p w14:paraId="4873607C" w14:textId="77777777" w:rsidR="00373866" w:rsidRPr="0006455B" w:rsidRDefault="00373866" w:rsidP="0006223D">
      <w:pPr>
        <w:keepLines/>
        <w:spacing w:line="240" w:lineRule="exact"/>
        <w:rPr>
          <w:ins w:id="218" w:author="Asaf Beasley" w:date="2013-11-01T15:15:00Z"/>
          <w:sz w:val="22"/>
          <w:szCs w:val="22"/>
          <w:rPrChange w:id="219" w:author="Asaf Beasley" w:date="2013-11-16T13:54:00Z">
            <w:rPr>
              <w:ins w:id="220" w:author="Asaf Beasley" w:date="2013-11-01T15:15:00Z"/>
              <w:sz w:val="22"/>
              <w:szCs w:val="22"/>
            </w:rPr>
          </w:rPrChange>
        </w:rPr>
      </w:pPr>
    </w:p>
    <w:p w14:paraId="5069EBE1" w14:textId="0A8AE7E4" w:rsidR="00373866" w:rsidRPr="0006455B" w:rsidRDefault="00373866" w:rsidP="0006223D">
      <w:pPr>
        <w:keepLines/>
        <w:spacing w:line="240" w:lineRule="exact"/>
        <w:rPr>
          <w:sz w:val="22"/>
          <w:szCs w:val="22"/>
          <w:rPrChange w:id="221" w:author="Asaf Beasley" w:date="2013-11-16T13:54:00Z">
            <w:rPr>
              <w:sz w:val="22"/>
              <w:szCs w:val="22"/>
            </w:rPr>
          </w:rPrChange>
        </w:rPr>
      </w:pPr>
      <w:ins w:id="222" w:author="Asaf Beasley" w:date="2013-11-01T15:15:00Z">
        <w:r w:rsidRPr="0006455B">
          <w:rPr>
            <w:sz w:val="22"/>
            <w:szCs w:val="22"/>
            <w:rPrChange w:id="223" w:author="Asaf Beasley" w:date="2013-11-16T13:54:00Z">
              <w:rPr>
                <w:sz w:val="22"/>
                <w:szCs w:val="22"/>
              </w:rPr>
            </w:rPrChange>
          </w:rPr>
          <w:t>&lt;LINK TO AUTHENTICATE THROUGH FACEBOOK&gt;</w:t>
        </w:r>
      </w:ins>
    </w:p>
    <w:p w14:paraId="528C8B09" w14:textId="77777777" w:rsidR="0006223D" w:rsidRPr="0006455B" w:rsidRDefault="0006223D">
      <w:pPr>
        <w:rPr>
          <w:sz w:val="22"/>
          <w:szCs w:val="22"/>
          <w:rPrChange w:id="224" w:author="Asaf Beasley" w:date="2013-11-16T13:54:00Z">
            <w:rPr>
              <w:sz w:val="22"/>
              <w:szCs w:val="22"/>
            </w:rPr>
          </w:rPrChange>
        </w:rPr>
      </w:pPr>
    </w:p>
    <w:p w14:paraId="74BEC417" w14:textId="0A8FC489" w:rsidR="0006223D" w:rsidRPr="0097594F" w:rsidRDefault="0006223D" w:rsidP="0006223D">
      <w:pPr>
        <w:autoSpaceDE w:val="0"/>
        <w:autoSpaceDN w:val="0"/>
        <w:adjustRightInd w:val="0"/>
        <w:rPr>
          <w:sz w:val="22"/>
          <w:szCs w:val="22"/>
        </w:rPr>
      </w:pPr>
      <w:r w:rsidRPr="0006455B">
        <w:rPr>
          <w:sz w:val="22"/>
          <w:szCs w:val="22"/>
          <w:rPrChange w:id="225" w:author="Asaf Beasley" w:date="2013-11-16T13:54:00Z">
            <w:rPr>
              <w:sz w:val="22"/>
              <w:szCs w:val="22"/>
            </w:rPr>
          </w:rPrChange>
        </w:rPr>
        <w:t xml:space="preserve">&lt;LINK TO AUTHENTICATE </w:t>
      </w:r>
      <w:ins w:id="226" w:author="Asaf Beasley" w:date="2013-11-01T15:15:00Z">
        <w:r w:rsidR="00373866" w:rsidRPr="0006455B">
          <w:rPr>
            <w:sz w:val="22"/>
            <w:szCs w:val="22"/>
            <w:rPrChange w:id="227" w:author="Asaf Beasley" w:date="2013-11-16T13:54:00Z">
              <w:rPr>
                <w:sz w:val="22"/>
                <w:szCs w:val="22"/>
              </w:rPr>
            </w:rPrChange>
          </w:rPr>
          <w:t>THROUGH TWITTER</w:t>
        </w:r>
      </w:ins>
      <w:del w:id="228" w:author="Asaf Beasley" w:date="2013-11-01T15:15:00Z">
        <w:r w:rsidR="008072BA" w:rsidRPr="0006455B" w:rsidDel="00373866">
          <w:rPr>
            <w:sz w:val="22"/>
            <w:szCs w:val="22"/>
            <w:rPrChange w:id="229" w:author="Asaf Beasley" w:date="2013-11-16T13:54:00Z">
              <w:rPr>
                <w:sz w:val="22"/>
                <w:szCs w:val="22"/>
                <w:highlight w:val="yellow"/>
              </w:rPr>
            </w:rPrChange>
          </w:rPr>
          <w:delText>SOCI</w:delText>
        </w:r>
        <w:r w:rsidR="00457056" w:rsidRPr="0006455B" w:rsidDel="00373866">
          <w:rPr>
            <w:sz w:val="22"/>
            <w:szCs w:val="22"/>
            <w:rPrChange w:id="230" w:author="Asaf Beasley" w:date="2013-11-16T13:54:00Z">
              <w:rPr>
                <w:sz w:val="22"/>
                <w:szCs w:val="22"/>
                <w:highlight w:val="yellow"/>
              </w:rPr>
            </w:rPrChange>
          </w:rPr>
          <w:delText>AL MEDIA ACCOUNTS</w:delText>
        </w:r>
      </w:del>
      <w:r w:rsidRPr="0006455B">
        <w:rPr>
          <w:sz w:val="22"/>
          <w:szCs w:val="22"/>
        </w:rPr>
        <w:t>&gt;</w:t>
      </w:r>
      <w:bookmarkStart w:id="231" w:name="_GoBack"/>
      <w:bookmarkEnd w:id="231"/>
    </w:p>
    <w:p w14:paraId="55758ECE" w14:textId="77777777" w:rsidR="0006223D" w:rsidRPr="00262AE5" w:rsidRDefault="0006223D">
      <w:pPr>
        <w:rPr>
          <w:sz w:val="22"/>
          <w:szCs w:val="22"/>
        </w:rPr>
      </w:pPr>
    </w:p>
    <w:sectPr w:rsidR="0006223D" w:rsidRPr="00262AE5" w:rsidSect="0006223D">
      <w:headerReference w:type="default" r:id="rId9"/>
      <w:footerReference w:type="default" r:id="rId10"/>
      <w:pgSz w:w="12240" w:h="15840"/>
      <w:pgMar w:top="1080" w:right="1080" w:bottom="1080" w:left="108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13" w:author="Winter Mason" w:date="2013-10-31T13:44:00Z" w:initials="WM">
    <w:p w14:paraId="19F456C5" w14:textId="77777777" w:rsidR="00B16396" w:rsidRDefault="00B16396">
      <w:pPr>
        <w:pStyle w:val="CommentText"/>
      </w:pPr>
      <w:r>
        <w:rPr>
          <w:rStyle w:val="CommentReference"/>
        </w:rPr>
        <w:annotationRef/>
      </w:r>
      <w:r>
        <w:t>It will probably be a lot easier to execute as two separate links.  That would also allow the participant to validate one but not the other (but they would have to authorize at least one to continue).</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3D57D2" w14:textId="77777777" w:rsidR="00B16396" w:rsidRDefault="00B16396">
      <w:r>
        <w:separator/>
      </w:r>
    </w:p>
  </w:endnote>
  <w:endnote w:type="continuationSeparator" w:id="0">
    <w:p w14:paraId="77682963" w14:textId="77777777" w:rsidR="00B16396" w:rsidRDefault="00B163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fornian FB">
    <w:altName w:val="Cambria Math"/>
    <w:charset w:val="00"/>
    <w:family w:val="roman"/>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Minion Pro SmBd Ital">
    <w:panose1 w:val="02040603060306090203"/>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9E45D44" w14:textId="77777777" w:rsidR="00B16396" w:rsidRPr="00B20ECC" w:rsidRDefault="00B16396" w:rsidP="0006223D">
    <w:pPr>
      <w:pStyle w:val="Footer"/>
      <w:tabs>
        <w:tab w:val="clear" w:pos="4320"/>
        <w:tab w:val="center" w:pos="5220"/>
        <w:tab w:val="left" w:pos="8640"/>
      </w:tabs>
      <w:ind w:right="360"/>
      <w:rPr>
        <w:sz w:val="20"/>
        <w:szCs w:val="2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83B7E6" w14:textId="77777777" w:rsidR="00B16396" w:rsidRDefault="00B16396">
      <w:r>
        <w:separator/>
      </w:r>
    </w:p>
  </w:footnote>
  <w:footnote w:type="continuationSeparator" w:id="0">
    <w:p w14:paraId="4C6B00CA" w14:textId="77777777" w:rsidR="00B16396" w:rsidRDefault="00B1639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E7539B" w14:textId="77777777" w:rsidR="00B16396" w:rsidRDefault="00B16396">
    <w:pPr>
      <w:pStyle w:val="Header"/>
    </w:pPr>
    <w:r>
      <w:tab/>
    </w:r>
    <w:r>
      <w:tab/>
      <w:t>Study #1208009352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EA6E5D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Symbol"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Symbol"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AA073C9"/>
    <w:multiLevelType w:val="hybridMultilevel"/>
    <w:tmpl w:val="5F08358A"/>
    <w:lvl w:ilvl="0" w:tplc="04090001">
      <w:start w:val="1"/>
      <w:numFmt w:val="bullet"/>
      <w:lvlText w:val=""/>
      <w:lvlJc w:val="left"/>
      <w:pPr>
        <w:tabs>
          <w:tab w:val="num" w:pos="1440"/>
        </w:tabs>
        <w:ind w:left="1440" w:hanging="360"/>
      </w:pPr>
      <w:rPr>
        <w:rFonts w:ascii="Symbol" w:hAnsi="Symbol" w:cs="Wingdings" w:hint="default"/>
      </w:rPr>
    </w:lvl>
    <w:lvl w:ilvl="1" w:tplc="04090003">
      <w:start w:val="1"/>
      <w:numFmt w:val="bullet"/>
      <w:lvlText w:val="o"/>
      <w:lvlJc w:val="left"/>
      <w:pPr>
        <w:tabs>
          <w:tab w:val="num" w:pos="2160"/>
        </w:tabs>
        <w:ind w:left="2160" w:hanging="360"/>
      </w:pPr>
      <w:rPr>
        <w:rFonts w:ascii="Courier New" w:hAnsi="Courier New" w:cs="Symbol" w:hint="default"/>
      </w:rPr>
    </w:lvl>
    <w:lvl w:ilvl="2" w:tplc="04090005">
      <w:start w:val="1"/>
      <w:numFmt w:val="bullet"/>
      <w:lvlText w:val=""/>
      <w:lvlJc w:val="left"/>
      <w:pPr>
        <w:tabs>
          <w:tab w:val="num" w:pos="2880"/>
        </w:tabs>
        <w:ind w:left="2880" w:hanging="360"/>
      </w:pPr>
      <w:rPr>
        <w:rFonts w:ascii="Wingdings" w:hAnsi="Wingdings" w:cs="Wingdings" w:hint="default"/>
      </w:rPr>
    </w:lvl>
    <w:lvl w:ilvl="3" w:tplc="04090001">
      <w:start w:val="1"/>
      <w:numFmt w:val="bullet"/>
      <w:lvlText w:val=""/>
      <w:lvlJc w:val="left"/>
      <w:pPr>
        <w:tabs>
          <w:tab w:val="num" w:pos="3600"/>
        </w:tabs>
        <w:ind w:left="3600" w:hanging="360"/>
      </w:pPr>
      <w:rPr>
        <w:rFonts w:ascii="Symbol" w:hAnsi="Symbol" w:cs="Wingdings" w:hint="default"/>
      </w:rPr>
    </w:lvl>
    <w:lvl w:ilvl="4" w:tplc="04090003">
      <w:start w:val="1"/>
      <w:numFmt w:val="bullet"/>
      <w:lvlText w:val="o"/>
      <w:lvlJc w:val="left"/>
      <w:pPr>
        <w:tabs>
          <w:tab w:val="num" w:pos="4320"/>
        </w:tabs>
        <w:ind w:left="4320" w:hanging="360"/>
      </w:pPr>
      <w:rPr>
        <w:rFonts w:ascii="Courier New" w:hAnsi="Courier New" w:cs="Symbol" w:hint="default"/>
      </w:rPr>
    </w:lvl>
    <w:lvl w:ilvl="5" w:tplc="04090005">
      <w:start w:val="1"/>
      <w:numFmt w:val="bullet"/>
      <w:lvlText w:val=""/>
      <w:lvlJc w:val="left"/>
      <w:pPr>
        <w:tabs>
          <w:tab w:val="num" w:pos="5040"/>
        </w:tabs>
        <w:ind w:left="5040" w:hanging="360"/>
      </w:pPr>
      <w:rPr>
        <w:rFonts w:ascii="Wingdings" w:hAnsi="Wingdings" w:cs="Wingdings" w:hint="default"/>
      </w:rPr>
    </w:lvl>
    <w:lvl w:ilvl="6" w:tplc="04090001">
      <w:start w:val="1"/>
      <w:numFmt w:val="bullet"/>
      <w:lvlText w:val=""/>
      <w:lvlJc w:val="left"/>
      <w:pPr>
        <w:tabs>
          <w:tab w:val="num" w:pos="5760"/>
        </w:tabs>
        <w:ind w:left="5760" w:hanging="360"/>
      </w:pPr>
      <w:rPr>
        <w:rFonts w:ascii="Symbol" w:hAnsi="Symbol" w:cs="Wingdings" w:hint="default"/>
      </w:rPr>
    </w:lvl>
    <w:lvl w:ilvl="7" w:tplc="04090003">
      <w:start w:val="1"/>
      <w:numFmt w:val="bullet"/>
      <w:lvlText w:val="o"/>
      <w:lvlJc w:val="left"/>
      <w:pPr>
        <w:tabs>
          <w:tab w:val="num" w:pos="6480"/>
        </w:tabs>
        <w:ind w:left="6480" w:hanging="360"/>
      </w:pPr>
      <w:rPr>
        <w:rFonts w:ascii="Courier New" w:hAnsi="Courier New" w:cs="Symbol" w:hint="default"/>
      </w:rPr>
    </w:lvl>
    <w:lvl w:ilvl="8" w:tplc="04090005">
      <w:start w:val="1"/>
      <w:numFmt w:val="bullet"/>
      <w:lvlText w:val=""/>
      <w:lvlJc w:val="left"/>
      <w:pPr>
        <w:tabs>
          <w:tab w:val="num" w:pos="7200"/>
        </w:tabs>
        <w:ind w:left="720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64"/>
  <w:embedSystemFonts/>
  <w:proofState w:spelling="clean" w:grammar="clean"/>
  <w:revisionView w:markup="0"/>
  <w:defaultTabStop w:val="720"/>
  <w:doNotHyphenateCaps/>
  <w:characterSpacingControl w:val="doNotCompress"/>
  <w:savePreviewPicture/>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7BE"/>
    <w:rsid w:val="0006223D"/>
    <w:rsid w:val="0006455B"/>
    <w:rsid w:val="000A6DBB"/>
    <w:rsid w:val="00307FFE"/>
    <w:rsid w:val="00373866"/>
    <w:rsid w:val="003805F1"/>
    <w:rsid w:val="003A02BD"/>
    <w:rsid w:val="003A1AC8"/>
    <w:rsid w:val="00457056"/>
    <w:rsid w:val="0059481A"/>
    <w:rsid w:val="008072BA"/>
    <w:rsid w:val="00882F6E"/>
    <w:rsid w:val="00994B8E"/>
    <w:rsid w:val="009E7489"/>
    <w:rsid w:val="00A80CD6"/>
    <w:rsid w:val="00AF0936"/>
    <w:rsid w:val="00B16396"/>
    <w:rsid w:val="00C65391"/>
    <w:rsid w:val="00D211E2"/>
    <w:rsid w:val="00DD79FD"/>
    <w:rsid w:val="00E40681"/>
    <w:rsid w:val="00E570C1"/>
    <w:rsid w:val="00E827BE"/>
    <w:rsid w:val="00EF7514"/>
    <w:rsid w:val="00F778B1"/>
    <w:rsid w:val="00FB0FE7"/>
    <w:rsid w:val="00FF20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08A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Hyperlink" w:uiPriority="99"/>
    <w:lsdException w:name="Strong" w:locked="1" w:uiPriority="22" w:qFormat="1"/>
    <w:lsdException w:name="Emphasis" w:locked="1"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E827BE"/>
    <w:rPr>
      <w:sz w:val="24"/>
      <w:szCs w:val="24"/>
    </w:rPr>
  </w:style>
  <w:style w:type="paragraph" w:styleId="Heading1">
    <w:name w:val="heading 1"/>
    <w:basedOn w:val="Normal"/>
    <w:next w:val="Normal"/>
    <w:qFormat/>
    <w:rsid w:val="00E827BE"/>
    <w:pPr>
      <w:keepNext/>
      <w:spacing w:before="40"/>
      <w:jc w:val="center"/>
      <w:outlineLvl w:val="0"/>
    </w:pPr>
    <w:rPr>
      <w:rFonts w:ascii="Californian FB" w:hAnsi="Californian FB" w:cs="Californian FB"/>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2018"/>
    <w:rPr>
      <w:rFonts w:ascii="Tahoma" w:hAnsi="Tahoma" w:cs="Tahoma"/>
      <w:sz w:val="16"/>
      <w:szCs w:val="16"/>
    </w:rPr>
  </w:style>
  <w:style w:type="paragraph" w:styleId="Header">
    <w:name w:val="header"/>
    <w:basedOn w:val="Normal"/>
    <w:rsid w:val="00E827BE"/>
    <w:pPr>
      <w:tabs>
        <w:tab w:val="center" w:pos="4320"/>
        <w:tab w:val="right" w:pos="8640"/>
      </w:tabs>
    </w:pPr>
  </w:style>
  <w:style w:type="paragraph" w:styleId="Footer">
    <w:name w:val="footer"/>
    <w:basedOn w:val="Normal"/>
    <w:rsid w:val="00E827BE"/>
    <w:pPr>
      <w:tabs>
        <w:tab w:val="center" w:pos="4320"/>
        <w:tab w:val="right" w:pos="8640"/>
      </w:tabs>
    </w:pPr>
  </w:style>
  <w:style w:type="paragraph" w:styleId="BodyTextIndent2">
    <w:name w:val="Body Text Indent 2"/>
    <w:basedOn w:val="Normal"/>
    <w:rsid w:val="00E827BE"/>
    <w:pPr>
      <w:tabs>
        <w:tab w:val="left" w:pos="4320"/>
      </w:tabs>
      <w:ind w:left="4320" w:hanging="5040"/>
      <w:jc w:val="both"/>
    </w:pPr>
    <w:rPr>
      <w:rFonts w:ascii="Arial" w:hAnsi="Arial" w:cs="Arial"/>
      <w:sz w:val="20"/>
      <w:szCs w:val="20"/>
    </w:rPr>
  </w:style>
  <w:style w:type="paragraph" w:styleId="BodyText3">
    <w:name w:val="Body Text 3"/>
    <w:basedOn w:val="Normal"/>
    <w:rsid w:val="00E827BE"/>
    <w:pPr>
      <w:tabs>
        <w:tab w:val="left" w:pos="576"/>
        <w:tab w:val="left" w:pos="1152"/>
      </w:tabs>
    </w:pPr>
    <w:rPr>
      <w:rFonts w:ascii="Arial" w:hAnsi="Arial" w:cs="Arial"/>
      <w:sz w:val="22"/>
      <w:szCs w:val="22"/>
    </w:rPr>
  </w:style>
  <w:style w:type="character" w:styleId="PageNumber">
    <w:name w:val="page number"/>
    <w:basedOn w:val="DefaultParagraphFont"/>
    <w:rsid w:val="00E827BE"/>
  </w:style>
  <w:style w:type="character" w:styleId="CommentReference">
    <w:name w:val="annotation reference"/>
    <w:semiHidden/>
    <w:rsid w:val="00FC65FF"/>
    <w:rPr>
      <w:sz w:val="16"/>
      <w:szCs w:val="16"/>
    </w:rPr>
  </w:style>
  <w:style w:type="paragraph" w:styleId="CommentText">
    <w:name w:val="annotation text"/>
    <w:basedOn w:val="Normal"/>
    <w:semiHidden/>
    <w:rsid w:val="00FC65FF"/>
    <w:rPr>
      <w:sz w:val="20"/>
      <w:szCs w:val="20"/>
    </w:rPr>
  </w:style>
  <w:style w:type="paragraph" w:styleId="CommentSubject">
    <w:name w:val="annotation subject"/>
    <w:basedOn w:val="CommentText"/>
    <w:next w:val="CommentText"/>
    <w:semiHidden/>
    <w:rsid w:val="00FC65FF"/>
    <w:rPr>
      <w:b/>
      <w:bCs/>
    </w:rPr>
  </w:style>
  <w:style w:type="character" w:styleId="Hyperlink">
    <w:name w:val="Hyperlink"/>
    <w:uiPriority w:val="99"/>
    <w:unhideWhenUsed/>
    <w:rsid w:val="00F8475A"/>
    <w:rPr>
      <w:color w:val="0000FF"/>
      <w:u w:val="single"/>
    </w:rPr>
  </w:style>
  <w:style w:type="character" w:styleId="Strong">
    <w:name w:val="Strong"/>
    <w:uiPriority w:val="22"/>
    <w:qFormat/>
    <w:locked/>
    <w:rsid w:val="00F8475A"/>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caption" w:locked="1" w:semiHidden="1" w:unhideWhenUsed="1" w:qFormat="1"/>
    <w:lsdException w:name="Title" w:locked="1" w:qFormat="1"/>
    <w:lsdException w:name="Subtitle" w:locked="1" w:qFormat="1"/>
    <w:lsdException w:name="Hyperlink" w:uiPriority="99"/>
    <w:lsdException w:name="Strong" w:locked="1" w:uiPriority="22" w:qFormat="1"/>
    <w:lsdException w:name="Emphasis" w:locked="1"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41"/>
    <w:lsdException w:name="Colorful Grid Accent 6" w:uiPriority="42"/>
    <w:lsdException w:name="Subtle Emphasis" w:uiPriority="43"/>
    <w:lsdException w:name="Intense Emphasis" w:uiPriority="44"/>
    <w:lsdException w:name="Subtle Reference" w:uiPriority="45"/>
    <w:lsdException w:name="Intense Reference" w:uiPriority="40"/>
    <w:lsdException w:name="Book Title" w:uiPriority="46"/>
    <w:lsdException w:name="Bibliography" w:uiPriority="47"/>
    <w:lsdException w:name="TOC Heading" w:uiPriority="48"/>
  </w:latentStyles>
  <w:style w:type="paragraph" w:default="1" w:styleId="Normal">
    <w:name w:val="Normal"/>
    <w:qFormat/>
    <w:rsid w:val="00E827BE"/>
    <w:rPr>
      <w:sz w:val="24"/>
      <w:szCs w:val="24"/>
    </w:rPr>
  </w:style>
  <w:style w:type="paragraph" w:styleId="Heading1">
    <w:name w:val="heading 1"/>
    <w:basedOn w:val="Normal"/>
    <w:next w:val="Normal"/>
    <w:qFormat/>
    <w:rsid w:val="00E827BE"/>
    <w:pPr>
      <w:keepNext/>
      <w:spacing w:before="40"/>
      <w:jc w:val="center"/>
      <w:outlineLvl w:val="0"/>
    </w:pPr>
    <w:rPr>
      <w:rFonts w:ascii="Californian FB" w:hAnsi="Californian FB" w:cs="Californian FB"/>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B32018"/>
    <w:rPr>
      <w:rFonts w:ascii="Tahoma" w:hAnsi="Tahoma" w:cs="Tahoma"/>
      <w:sz w:val="16"/>
      <w:szCs w:val="16"/>
    </w:rPr>
  </w:style>
  <w:style w:type="paragraph" w:styleId="Header">
    <w:name w:val="header"/>
    <w:basedOn w:val="Normal"/>
    <w:rsid w:val="00E827BE"/>
    <w:pPr>
      <w:tabs>
        <w:tab w:val="center" w:pos="4320"/>
        <w:tab w:val="right" w:pos="8640"/>
      </w:tabs>
    </w:pPr>
  </w:style>
  <w:style w:type="paragraph" w:styleId="Footer">
    <w:name w:val="footer"/>
    <w:basedOn w:val="Normal"/>
    <w:rsid w:val="00E827BE"/>
    <w:pPr>
      <w:tabs>
        <w:tab w:val="center" w:pos="4320"/>
        <w:tab w:val="right" w:pos="8640"/>
      </w:tabs>
    </w:pPr>
  </w:style>
  <w:style w:type="paragraph" w:styleId="BodyTextIndent2">
    <w:name w:val="Body Text Indent 2"/>
    <w:basedOn w:val="Normal"/>
    <w:rsid w:val="00E827BE"/>
    <w:pPr>
      <w:tabs>
        <w:tab w:val="left" w:pos="4320"/>
      </w:tabs>
      <w:ind w:left="4320" w:hanging="5040"/>
      <w:jc w:val="both"/>
    </w:pPr>
    <w:rPr>
      <w:rFonts w:ascii="Arial" w:hAnsi="Arial" w:cs="Arial"/>
      <w:sz w:val="20"/>
      <w:szCs w:val="20"/>
    </w:rPr>
  </w:style>
  <w:style w:type="paragraph" w:styleId="BodyText3">
    <w:name w:val="Body Text 3"/>
    <w:basedOn w:val="Normal"/>
    <w:rsid w:val="00E827BE"/>
    <w:pPr>
      <w:tabs>
        <w:tab w:val="left" w:pos="576"/>
        <w:tab w:val="left" w:pos="1152"/>
      </w:tabs>
    </w:pPr>
    <w:rPr>
      <w:rFonts w:ascii="Arial" w:hAnsi="Arial" w:cs="Arial"/>
      <w:sz w:val="22"/>
      <w:szCs w:val="22"/>
    </w:rPr>
  </w:style>
  <w:style w:type="character" w:styleId="PageNumber">
    <w:name w:val="page number"/>
    <w:basedOn w:val="DefaultParagraphFont"/>
    <w:rsid w:val="00E827BE"/>
  </w:style>
  <w:style w:type="character" w:styleId="CommentReference">
    <w:name w:val="annotation reference"/>
    <w:semiHidden/>
    <w:rsid w:val="00FC65FF"/>
    <w:rPr>
      <w:sz w:val="16"/>
      <w:szCs w:val="16"/>
    </w:rPr>
  </w:style>
  <w:style w:type="paragraph" w:styleId="CommentText">
    <w:name w:val="annotation text"/>
    <w:basedOn w:val="Normal"/>
    <w:semiHidden/>
    <w:rsid w:val="00FC65FF"/>
    <w:rPr>
      <w:sz w:val="20"/>
      <w:szCs w:val="20"/>
    </w:rPr>
  </w:style>
  <w:style w:type="paragraph" w:styleId="CommentSubject">
    <w:name w:val="annotation subject"/>
    <w:basedOn w:val="CommentText"/>
    <w:next w:val="CommentText"/>
    <w:semiHidden/>
    <w:rsid w:val="00FC65FF"/>
    <w:rPr>
      <w:b/>
      <w:bCs/>
    </w:rPr>
  </w:style>
  <w:style w:type="character" w:styleId="Hyperlink">
    <w:name w:val="Hyperlink"/>
    <w:uiPriority w:val="99"/>
    <w:unhideWhenUsed/>
    <w:rsid w:val="00F8475A"/>
    <w:rPr>
      <w:color w:val="0000FF"/>
      <w:u w:val="single"/>
    </w:rPr>
  </w:style>
  <w:style w:type="character" w:styleId="Strong">
    <w:name w:val="Strong"/>
    <w:uiPriority w:val="22"/>
    <w:qFormat/>
    <w:locked/>
    <w:rsid w:val="00F8475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46253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1131</Words>
  <Characters>6451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IUPUI and CLARIAN INFORMED CONSENT STATEMENT FOR</vt:lpstr>
    </vt:vector>
  </TitlesOfParts>
  <Company>IUPUI</Company>
  <LinksUpToDate>false</LinksUpToDate>
  <CharactersWithSpaces>7567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IUPUI and CLARIAN INFORMED CONSENT STATEMENT FOR</dc:title>
  <dc:subject/>
  <dc:creator>saellis</dc:creator>
  <cp:keywords/>
  <dc:description/>
  <cp:lastModifiedBy>Asaf Beasley</cp:lastModifiedBy>
  <cp:revision>2</cp:revision>
  <dcterms:created xsi:type="dcterms:W3CDTF">2013-11-16T18:55:00Z</dcterms:created>
  <dcterms:modified xsi:type="dcterms:W3CDTF">2013-11-16T18:55:00Z</dcterms:modified>
</cp:coreProperties>
</file>