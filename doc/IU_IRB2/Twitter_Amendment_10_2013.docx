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055A0" w14:textId="77777777" w:rsidR="00661FE3" w:rsidRPr="00530524" w:rsidRDefault="00661FE3" w:rsidP="00E826E1">
      <w:pPr>
        <w:pStyle w:val="NormalWeb"/>
        <w:spacing w:before="0" w:beforeAutospacing="0" w:after="0" w:afterAutospacing="0"/>
        <w:jc w:val="center"/>
        <w:rPr>
          <w:bCs/>
          <w:smallCaps/>
          <w:sz w:val="22"/>
          <w:szCs w:val="22"/>
        </w:rPr>
      </w:pPr>
      <w:r w:rsidRPr="00530524">
        <w:rPr>
          <w:bCs/>
          <w:smallCaps/>
          <w:sz w:val="22"/>
          <w:szCs w:val="22"/>
        </w:rPr>
        <w:t>Indiana University I</w:t>
      </w:r>
      <w:r>
        <w:rPr>
          <w:bCs/>
          <w:smallCaps/>
          <w:sz w:val="22"/>
          <w:szCs w:val="22"/>
        </w:rPr>
        <w:t xml:space="preserve">nstitutional </w:t>
      </w:r>
      <w:r w:rsidRPr="00530524">
        <w:rPr>
          <w:bCs/>
          <w:smallCaps/>
          <w:sz w:val="22"/>
          <w:szCs w:val="22"/>
        </w:rPr>
        <w:t>R</w:t>
      </w:r>
      <w:r>
        <w:rPr>
          <w:bCs/>
          <w:smallCaps/>
          <w:sz w:val="22"/>
          <w:szCs w:val="22"/>
        </w:rPr>
        <w:t>eview</w:t>
      </w:r>
      <w:r w:rsidRPr="00530524">
        <w:rPr>
          <w:bCs/>
          <w:smallCaps/>
          <w:sz w:val="22"/>
          <w:szCs w:val="22"/>
        </w:rPr>
        <w:t xml:space="preserve"> B</w:t>
      </w:r>
      <w:r>
        <w:rPr>
          <w:bCs/>
          <w:smallCaps/>
          <w:sz w:val="22"/>
          <w:szCs w:val="22"/>
        </w:rPr>
        <w:t>oard</w:t>
      </w:r>
      <w:r w:rsidRPr="00530524">
        <w:rPr>
          <w:bCs/>
          <w:smallCaps/>
          <w:sz w:val="22"/>
          <w:szCs w:val="22"/>
        </w:rPr>
        <w:t xml:space="preserve"> (IRB)</w:t>
      </w:r>
    </w:p>
    <w:p w14:paraId="6621BFC0" w14:textId="77777777" w:rsidR="006759B2" w:rsidRPr="00661FE3" w:rsidRDefault="00661FE3" w:rsidP="00E826E1">
      <w:pPr>
        <w:pStyle w:val="Heading1"/>
        <w:spacing w:before="0"/>
        <w:rPr>
          <w:rFonts w:ascii="Times New Roman" w:hAnsi="Times New Roman"/>
          <w:smallCaps/>
          <w:sz w:val="28"/>
          <w:szCs w:val="28"/>
        </w:rPr>
      </w:pPr>
      <w:r w:rsidRPr="00661FE3">
        <w:rPr>
          <w:rFonts w:ascii="Times New Roman" w:hAnsi="Times New Roman"/>
          <w:smallCaps/>
          <w:sz w:val="28"/>
          <w:szCs w:val="28"/>
        </w:rPr>
        <w:t>Study Amendment</w:t>
      </w:r>
    </w:p>
    <w:p w14:paraId="37C626C8" w14:textId="77777777" w:rsidR="00B94DE5" w:rsidRDefault="003F1757" w:rsidP="00E826E1">
      <w:r>
        <w:pict w14:anchorId="484FA3E9">
          <v:rect id="_x0000_i1025" style="width:0;height:1.5pt" o:hralign="center" o:hrstd="t" o:hr="t" fillcolor="#aca899" stroked="f"/>
        </w:pict>
      </w:r>
    </w:p>
    <w:p w14:paraId="47CA8E10" w14:textId="77777777" w:rsidR="006759B2" w:rsidRPr="00D05289" w:rsidRDefault="00D05289" w:rsidP="00850D5D">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800"/>
        </w:tabs>
        <w:rPr>
          <w:sz w:val="20"/>
          <w:szCs w:val="20"/>
          <w:u w:val="single"/>
        </w:rPr>
      </w:pPr>
      <w:r w:rsidRPr="00D05289">
        <w:rPr>
          <w:b/>
          <w:sz w:val="20"/>
          <w:szCs w:val="20"/>
        </w:rPr>
        <w:t>Reviewing IRB (please choose one)</w:t>
      </w:r>
      <w:r w:rsidR="00B73471">
        <w:rPr>
          <w:b/>
          <w:sz w:val="20"/>
          <w:szCs w:val="20"/>
        </w:rPr>
        <w:t>:</w:t>
      </w:r>
      <w:r w:rsidR="00990CF8" w:rsidRPr="00D05289">
        <w:rPr>
          <w:b/>
          <w:sz w:val="20"/>
          <w:szCs w:val="20"/>
        </w:rPr>
        <w:tab/>
      </w:r>
      <w:r w:rsidR="00990CF8" w:rsidRPr="00D05289">
        <w:rPr>
          <w:b/>
          <w:sz w:val="20"/>
          <w:szCs w:val="20"/>
        </w:rPr>
        <w:tab/>
      </w:r>
      <w:r w:rsidR="00990CF8" w:rsidRPr="00D05289">
        <w:rPr>
          <w:b/>
          <w:sz w:val="20"/>
          <w:szCs w:val="20"/>
        </w:rPr>
        <w:tab/>
      </w:r>
      <w:r w:rsidR="00990CF8" w:rsidRPr="00D05289">
        <w:rPr>
          <w:b/>
          <w:sz w:val="20"/>
          <w:szCs w:val="20"/>
        </w:rPr>
        <w:tab/>
      </w:r>
      <w:r w:rsidR="00990CF8" w:rsidRPr="00D05289">
        <w:rPr>
          <w:b/>
          <w:sz w:val="20"/>
          <w:szCs w:val="20"/>
        </w:rPr>
        <w:tab/>
      </w:r>
      <w:r w:rsidR="00990CF8" w:rsidRPr="00D05289">
        <w:rPr>
          <w:b/>
          <w:sz w:val="20"/>
          <w:szCs w:val="20"/>
        </w:rPr>
        <w:tab/>
      </w:r>
      <w:r w:rsidR="00850D5D">
        <w:rPr>
          <w:b/>
          <w:sz w:val="20"/>
          <w:szCs w:val="20"/>
        </w:rPr>
        <w:tab/>
      </w:r>
      <w:r w:rsidR="00850D5D" w:rsidRPr="00612F51">
        <w:rPr>
          <w:sz w:val="20"/>
          <w:szCs w:val="20"/>
        </w:rPr>
        <w:tab/>
        <w:t>IRB STUDY NUMBER</w:t>
      </w:r>
      <w:proofErr w:type="gramStart"/>
      <w:r w:rsidR="00850D5D" w:rsidRPr="00612F51">
        <w:rPr>
          <w:sz w:val="20"/>
          <w:szCs w:val="20"/>
        </w:rPr>
        <w:t xml:space="preserve">:  </w:t>
      </w:r>
      <w:proofErr w:type="gramEnd"/>
      <w:r w:rsidR="0026346F">
        <w:rPr>
          <w:sz w:val="20"/>
          <w:szCs w:val="20"/>
          <w:u w:val="single"/>
        </w:rPr>
        <w:fldChar w:fldCharType="begin">
          <w:ffData>
            <w:name w:val="Text157"/>
            <w:enabled/>
            <w:calcOnExit w:val="0"/>
            <w:textInput/>
          </w:ffData>
        </w:fldChar>
      </w:r>
      <w:bookmarkStart w:id="0" w:name="Text157"/>
      <w:r w:rsidR="00850D5D">
        <w:rPr>
          <w:sz w:val="20"/>
          <w:szCs w:val="20"/>
          <w:u w:val="single"/>
        </w:rPr>
        <w:instrText xml:space="preserve"> FORMTEXT </w:instrText>
      </w:r>
      <w:r w:rsidR="0026346F">
        <w:rPr>
          <w:sz w:val="20"/>
          <w:szCs w:val="20"/>
          <w:u w:val="single"/>
        </w:rPr>
      </w:r>
      <w:r w:rsidR="0026346F">
        <w:rPr>
          <w:sz w:val="20"/>
          <w:szCs w:val="20"/>
          <w:u w:val="single"/>
        </w:rPr>
        <w:fldChar w:fldCharType="separate"/>
      </w:r>
      <w:r w:rsidR="00850D5D">
        <w:rPr>
          <w:noProof/>
          <w:sz w:val="20"/>
          <w:szCs w:val="20"/>
          <w:u w:val="single"/>
        </w:rPr>
        <w:t> </w:t>
      </w:r>
      <w:r w:rsidR="00850D5D">
        <w:rPr>
          <w:noProof/>
          <w:sz w:val="20"/>
          <w:szCs w:val="20"/>
          <w:u w:val="single"/>
        </w:rPr>
        <w:t> </w:t>
      </w:r>
      <w:r w:rsidR="00850D5D">
        <w:rPr>
          <w:noProof/>
          <w:sz w:val="20"/>
          <w:szCs w:val="20"/>
          <w:u w:val="single"/>
        </w:rPr>
        <w:t> </w:t>
      </w:r>
      <w:r w:rsidR="00850D5D">
        <w:rPr>
          <w:noProof/>
          <w:sz w:val="20"/>
          <w:szCs w:val="20"/>
          <w:u w:val="single"/>
        </w:rPr>
        <w:t> </w:t>
      </w:r>
      <w:r w:rsidR="00850D5D">
        <w:rPr>
          <w:noProof/>
          <w:sz w:val="20"/>
          <w:szCs w:val="20"/>
          <w:u w:val="single"/>
        </w:rPr>
        <w:t> </w:t>
      </w:r>
      <w:r w:rsidR="0026346F">
        <w:rPr>
          <w:sz w:val="20"/>
          <w:szCs w:val="20"/>
          <w:u w:val="single"/>
        </w:rPr>
        <w:fldChar w:fldCharType="end"/>
      </w:r>
      <w:bookmarkEnd w:id="0"/>
    </w:p>
    <w:p w14:paraId="40B8D99F" w14:textId="77777777" w:rsidR="00251B21" w:rsidRDefault="00172C15" w:rsidP="00251B21">
      <w:pPr>
        <w:tabs>
          <w:tab w:val="left" w:pos="1440"/>
          <w:tab w:val="left" w:pos="7200"/>
          <w:tab w:val="right" w:pos="10800"/>
        </w:tabs>
        <w:spacing w:before="40"/>
        <w:rPr>
          <w:sz w:val="20"/>
          <w:szCs w:val="20"/>
          <w:u w:val="single"/>
        </w:rPr>
      </w:pPr>
      <w:r>
        <w:rPr>
          <w:sz w:val="20"/>
          <w:szCs w:val="20"/>
        </w:rPr>
        <w:t>Biomedical</w:t>
      </w:r>
      <w:r w:rsidR="00251B21">
        <w:rPr>
          <w:sz w:val="20"/>
          <w:szCs w:val="20"/>
        </w:rPr>
        <w:t xml:space="preserve">: </w:t>
      </w:r>
      <w:r w:rsidR="00251B21">
        <w:rPr>
          <w:sz w:val="20"/>
          <w:szCs w:val="20"/>
        </w:rPr>
        <w:tab/>
      </w:r>
      <w:r w:rsidR="0026346F">
        <w:rPr>
          <w:sz w:val="20"/>
          <w:szCs w:val="20"/>
        </w:rPr>
        <w:fldChar w:fldCharType="begin">
          <w:ffData>
            <w:name w:val="Check98"/>
            <w:enabled/>
            <w:calcOnExit w:val="0"/>
            <w:checkBox>
              <w:sizeAuto/>
              <w:default w:val="0"/>
            </w:checkBox>
          </w:ffData>
        </w:fldChar>
      </w:r>
      <w:bookmarkStart w:id="1" w:name="Check98"/>
      <w:r w:rsidR="00990CF8">
        <w:rPr>
          <w:sz w:val="20"/>
          <w:szCs w:val="20"/>
        </w:rPr>
        <w:instrText xml:space="preserve"> FORMCHECKBOX </w:instrText>
      </w:r>
      <w:r w:rsidR="0026346F">
        <w:rPr>
          <w:sz w:val="20"/>
          <w:szCs w:val="20"/>
        </w:rPr>
      </w:r>
      <w:r w:rsidR="0026346F">
        <w:rPr>
          <w:sz w:val="20"/>
          <w:szCs w:val="20"/>
        </w:rPr>
        <w:fldChar w:fldCharType="end"/>
      </w:r>
      <w:bookmarkEnd w:id="1"/>
      <w:r w:rsidR="00990CF8">
        <w:rPr>
          <w:sz w:val="20"/>
          <w:szCs w:val="20"/>
        </w:rPr>
        <w:t xml:space="preserve"> IRB-</w:t>
      </w:r>
      <w:proofErr w:type="gramStart"/>
      <w:r w:rsidR="00990CF8">
        <w:rPr>
          <w:sz w:val="20"/>
          <w:szCs w:val="20"/>
        </w:rPr>
        <w:t xml:space="preserve">02  </w:t>
      </w:r>
      <w:proofErr w:type="gramEnd"/>
      <w:r w:rsidR="0026346F">
        <w:rPr>
          <w:sz w:val="20"/>
          <w:szCs w:val="20"/>
        </w:rPr>
        <w:fldChar w:fldCharType="begin">
          <w:ffData>
            <w:name w:val="Check99"/>
            <w:enabled/>
            <w:calcOnExit w:val="0"/>
            <w:checkBox>
              <w:sizeAuto/>
              <w:default w:val="0"/>
            </w:checkBox>
          </w:ffData>
        </w:fldChar>
      </w:r>
      <w:bookmarkStart w:id="2" w:name="Check99"/>
      <w:r w:rsidR="00990CF8">
        <w:rPr>
          <w:sz w:val="20"/>
          <w:szCs w:val="20"/>
        </w:rPr>
        <w:instrText xml:space="preserve"> FORMCHECKBOX </w:instrText>
      </w:r>
      <w:r w:rsidR="0026346F">
        <w:rPr>
          <w:sz w:val="20"/>
          <w:szCs w:val="20"/>
        </w:rPr>
      </w:r>
      <w:r w:rsidR="0026346F">
        <w:rPr>
          <w:sz w:val="20"/>
          <w:szCs w:val="20"/>
        </w:rPr>
        <w:fldChar w:fldCharType="end"/>
      </w:r>
      <w:bookmarkEnd w:id="2"/>
      <w:r w:rsidR="00990CF8">
        <w:rPr>
          <w:sz w:val="20"/>
          <w:szCs w:val="20"/>
        </w:rPr>
        <w:t xml:space="preserve"> IRB-03</w:t>
      </w:r>
      <w:r w:rsidR="00B73471">
        <w:rPr>
          <w:sz w:val="20"/>
          <w:szCs w:val="20"/>
        </w:rPr>
        <w:t xml:space="preserve"> </w:t>
      </w:r>
      <w:r w:rsidR="0026346F">
        <w:rPr>
          <w:sz w:val="20"/>
          <w:szCs w:val="20"/>
        </w:rPr>
        <w:fldChar w:fldCharType="begin">
          <w:ffData>
            <w:name w:val="Check100"/>
            <w:enabled/>
            <w:calcOnExit w:val="0"/>
            <w:checkBox>
              <w:sizeAuto/>
              <w:default w:val="0"/>
            </w:checkBox>
          </w:ffData>
        </w:fldChar>
      </w:r>
      <w:bookmarkStart w:id="3" w:name="Check100"/>
      <w:r w:rsidR="00990CF8">
        <w:rPr>
          <w:sz w:val="20"/>
          <w:szCs w:val="20"/>
        </w:rPr>
        <w:instrText xml:space="preserve"> FORMCHECKBOX </w:instrText>
      </w:r>
      <w:r w:rsidR="0026346F">
        <w:rPr>
          <w:sz w:val="20"/>
          <w:szCs w:val="20"/>
        </w:rPr>
      </w:r>
      <w:r w:rsidR="0026346F">
        <w:rPr>
          <w:sz w:val="20"/>
          <w:szCs w:val="20"/>
        </w:rPr>
        <w:fldChar w:fldCharType="end"/>
      </w:r>
      <w:bookmarkEnd w:id="3"/>
      <w:r w:rsidR="00990CF8">
        <w:rPr>
          <w:sz w:val="20"/>
          <w:szCs w:val="20"/>
        </w:rPr>
        <w:t xml:space="preserve"> IRB-04  </w:t>
      </w:r>
      <w:r w:rsidR="0026346F">
        <w:rPr>
          <w:sz w:val="20"/>
          <w:szCs w:val="20"/>
        </w:rPr>
        <w:fldChar w:fldCharType="begin">
          <w:ffData>
            <w:name w:val="Check101"/>
            <w:enabled/>
            <w:calcOnExit w:val="0"/>
            <w:checkBox>
              <w:sizeAuto/>
              <w:default w:val="0"/>
            </w:checkBox>
          </w:ffData>
        </w:fldChar>
      </w:r>
      <w:bookmarkStart w:id="4" w:name="Check101"/>
      <w:r w:rsidR="00990CF8">
        <w:rPr>
          <w:sz w:val="20"/>
          <w:szCs w:val="20"/>
        </w:rPr>
        <w:instrText xml:space="preserve"> FORMCHECKBOX </w:instrText>
      </w:r>
      <w:r w:rsidR="0026346F">
        <w:rPr>
          <w:sz w:val="20"/>
          <w:szCs w:val="20"/>
        </w:rPr>
      </w:r>
      <w:r w:rsidR="0026346F">
        <w:rPr>
          <w:sz w:val="20"/>
          <w:szCs w:val="20"/>
        </w:rPr>
        <w:fldChar w:fldCharType="end"/>
      </w:r>
      <w:bookmarkEnd w:id="4"/>
      <w:r w:rsidR="00990CF8">
        <w:rPr>
          <w:sz w:val="20"/>
          <w:szCs w:val="20"/>
        </w:rPr>
        <w:t xml:space="preserve"> IRB-05</w:t>
      </w:r>
      <w:r w:rsidR="00D05289">
        <w:rPr>
          <w:sz w:val="20"/>
          <w:szCs w:val="20"/>
        </w:rPr>
        <w:tab/>
      </w:r>
      <w:r w:rsidR="001B5E1F">
        <w:rPr>
          <w:sz w:val="20"/>
          <w:szCs w:val="20"/>
        </w:rPr>
        <w:t xml:space="preserve">   </w:t>
      </w:r>
      <w:r w:rsidR="001B5E1F">
        <w:rPr>
          <w:sz w:val="20"/>
          <w:szCs w:val="20"/>
        </w:rPr>
        <w:tab/>
      </w:r>
      <w:r w:rsidR="006759B2" w:rsidRPr="00990CF8">
        <w:rPr>
          <w:sz w:val="20"/>
          <w:szCs w:val="20"/>
        </w:rPr>
        <w:t>AMENDMENT NUMBER</w:t>
      </w:r>
      <w:r w:rsidR="006759B2" w:rsidRPr="00850D5D">
        <w:rPr>
          <w:sz w:val="20"/>
          <w:szCs w:val="20"/>
        </w:rPr>
        <w:t xml:space="preserve">:  </w:t>
      </w:r>
      <w:r w:rsidR="0026346F" w:rsidRPr="00990CF8">
        <w:rPr>
          <w:sz w:val="20"/>
          <w:szCs w:val="20"/>
          <w:u w:val="single"/>
        </w:rPr>
        <w:fldChar w:fldCharType="begin">
          <w:ffData>
            <w:name w:val="Text33"/>
            <w:enabled/>
            <w:calcOnExit w:val="0"/>
            <w:textInput/>
          </w:ffData>
        </w:fldChar>
      </w:r>
      <w:r w:rsidR="006759B2" w:rsidRPr="00990CF8">
        <w:rPr>
          <w:sz w:val="20"/>
          <w:szCs w:val="20"/>
          <w:u w:val="single"/>
        </w:rPr>
        <w:instrText xml:space="preserve"> FORMTEXT </w:instrText>
      </w:r>
      <w:r w:rsidR="0026346F" w:rsidRPr="00990CF8">
        <w:rPr>
          <w:sz w:val="20"/>
          <w:szCs w:val="20"/>
          <w:u w:val="single"/>
        </w:rPr>
      </w:r>
      <w:r w:rsidR="0026346F" w:rsidRPr="00990CF8">
        <w:rPr>
          <w:sz w:val="20"/>
          <w:szCs w:val="20"/>
          <w:u w:val="single"/>
        </w:rPr>
        <w:fldChar w:fldCharType="separate"/>
      </w:r>
      <w:r w:rsidR="006759B2" w:rsidRPr="00990CF8">
        <w:rPr>
          <w:noProof/>
          <w:sz w:val="20"/>
          <w:szCs w:val="20"/>
          <w:u w:val="single"/>
        </w:rPr>
        <w:t> </w:t>
      </w:r>
      <w:r w:rsidR="006759B2" w:rsidRPr="00990CF8">
        <w:rPr>
          <w:noProof/>
          <w:sz w:val="20"/>
          <w:szCs w:val="20"/>
          <w:u w:val="single"/>
        </w:rPr>
        <w:t> </w:t>
      </w:r>
      <w:r w:rsidR="006759B2" w:rsidRPr="00990CF8">
        <w:rPr>
          <w:noProof/>
          <w:sz w:val="20"/>
          <w:szCs w:val="20"/>
          <w:u w:val="single"/>
        </w:rPr>
        <w:t> </w:t>
      </w:r>
      <w:r w:rsidR="006759B2" w:rsidRPr="00990CF8">
        <w:rPr>
          <w:noProof/>
          <w:sz w:val="20"/>
          <w:szCs w:val="20"/>
          <w:u w:val="single"/>
        </w:rPr>
        <w:t> </w:t>
      </w:r>
      <w:r w:rsidR="006759B2" w:rsidRPr="00990CF8">
        <w:rPr>
          <w:noProof/>
          <w:sz w:val="20"/>
          <w:szCs w:val="20"/>
          <w:u w:val="single"/>
        </w:rPr>
        <w:t> </w:t>
      </w:r>
      <w:r w:rsidR="0026346F" w:rsidRPr="00990CF8">
        <w:rPr>
          <w:sz w:val="20"/>
          <w:szCs w:val="20"/>
          <w:u w:val="single"/>
        </w:rPr>
        <w:fldChar w:fldCharType="end"/>
      </w:r>
    </w:p>
    <w:p w14:paraId="0E81927D" w14:textId="77777777" w:rsidR="00850D5D" w:rsidRDefault="00251B21" w:rsidP="00251B21">
      <w:pPr>
        <w:tabs>
          <w:tab w:val="left" w:pos="1440"/>
          <w:tab w:val="left" w:pos="7200"/>
          <w:tab w:val="right" w:pos="10800"/>
        </w:tabs>
        <w:spacing w:before="40"/>
        <w:rPr>
          <w:sz w:val="20"/>
          <w:szCs w:val="20"/>
          <w:u w:val="single"/>
        </w:rPr>
      </w:pPr>
      <w:r w:rsidRPr="00612F51">
        <w:rPr>
          <w:sz w:val="20"/>
          <w:szCs w:val="20"/>
        </w:rPr>
        <w:t>B</w:t>
      </w:r>
      <w:r w:rsidR="00172C15">
        <w:rPr>
          <w:sz w:val="20"/>
          <w:szCs w:val="20"/>
        </w:rPr>
        <w:t>ehavioral</w:t>
      </w:r>
      <w:r w:rsidRPr="00612F51">
        <w:rPr>
          <w:sz w:val="20"/>
          <w:szCs w:val="20"/>
        </w:rPr>
        <w:t>:</w:t>
      </w:r>
      <w:r w:rsidRPr="00612F51">
        <w:rPr>
          <w:sz w:val="20"/>
          <w:szCs w:val="20"/>
        </w:rPr>
        <w:tab/>
      </w:r>
      <w:r w:rsidR="0026346F">
        <w:rPr>
          <w:sz w:val="20"/>
          <w:szCs w:val="20"/>
        </w:rPr>
        <w:fldChar w:fldCharType="begin">
          <w:ffData>
            <w:name w:val="Check97"/>
            <w:enabled/>
            <w:calcOnExit w:val="0"/>
            <w:checkBox>
              <w:sizeAuto/>
              <w:default w:val="0"/>
            </w:checkBox>
          </w:ffData>
        </w:fldChar>
      </w:r>
      <w:r w:rsidR="00CC7AF4">
        <w:rPr>
          <w:sz w:val="20"/>
          <w:szCs w:val="20"/>
        </w:rPr>
        <w:instrText xml:space="preserve"> FORMCHECKBOX </w:instrText>
      </w:r>
      <w:r w:rsidR="0026346F">
        <w:rPr>
          <w:sz w:val="20"/>
          <w:szCs w:val="20"/>
        </w:rPr>
      </w:r>
      <w:r w:rsidR="0026346F">
        <w:rPr>
          <w:sz w:val="20"/>
          <w:szCs w:val="20"/>
        </w:rPr>
        <w:fldChar w:fldCharType="end"/>
      </w:r>
      <w:r w:rsidR="00CC7AF4">
        <w:rPr>
          <w:sz w:val="20"/>
          <w:szCs w:val="20"/>
        </w:rPr>
        <w:t xml:space="preserve"> IRB-</w:t>
      </w:r>
      <w:proofErr w:type="gramStart"/>
      <w:r w:rsidR="00CC7AF4">
        <w:rPr>
          <w:sz w:val="20"/>
          <w:szCs w:val="20"/>
        </w:rPr>
        <w:t xml:space="preserve">01  </w:t>
      </w:r>
      <w:proofErr w:type="gramEnd"/>
      <w:r w:rsidR="0026346F" w:rsidRPr="00612F51">
        <w:rPr>
          <w:sz w:val="20"/>
          <w:szCs w:val="20"/>
        </w:rPr>
        <w:fldChar w:fldCharType="begin">
          <w:ffData>
            <w:name w:val="Check107"/>
            <w:enabled/>
            <w:calcOnExit w:val="0"/>
            <w:checkBox>
              <w:sizeAuto/>
              <w:default w:val="0"/>
            </w:checkBox>
          </w:ffData>
        </w:fldChar>
      </w:r>
      <w:bookmarkStart w:id="5" w:name="Check107"/>
      <w:r w:rsidRPr="00612F51">
        <w:rPr>
          <w:sz w:val="20"/>
          <w:szCs w:val="20"/>
        </w:rPr>
        <w:instrText xml:space="preserve"> FORMCHECKBOX </w:instrText>
      </w:r>
      <w:r w:rsidR="0026346F" w:rsidRPr="00612F51">
        <w:rPr>
          <w:sz w:val="20"/>
          <w:szCs w:val="20"/>
        </w:rPr>
      </w:r>
      <w:r w:rsidR="0026346F" w:rsidRPr="00612F51">
        <w:rPr>
          <w:sz w:val="20"/>
          <w:szCs w:val="20"/>
        </w:rPr>
        <w:fldChar w:fldCharType="end"/>
      </w:r>
      <w:bookmarkEnd w:id="5"/>
      <w:r w:rsidRPr="00612F51">
        <w:rPr>
          <w:sz w:val="20"/>
          <w:szCs w:val="20"/>
        </w:rPr>
        <w:t xml:space="preserve"> IUB IRB</w:t>
      </w:r>
      <w:r w:rsidR="006759B2" w:rsidRPr="00612F51">
        <w:rPr>
          <w:sz w:val="20"/>
          <w:szCs w:val="20"/>
        </w:rPr>
        <w:tab/>
      </w:r>
      <w:r w:rsidRPr="00612F51">
        <w:rPr>
          <w:sz w:val="20"/>
          <w:szCs w:val="20"/>
        </w:rPr>
        <w:tab/>
      </w:r>
    </w:p>
    <w:p w14:paraId="1BDD8434" w14:textId="77777777" w:rsidR="009435AD" w:rsidRDefault="009435AD" w:rsidP="009435AD">
      <w:pPr>
        <w:rPr>
          <w:sz w:val="20"/>
          <w:szCs w:val="20"/>
        </w:rPr>
      </w:pPr>
    </w:p>
    <w:p w14:paraId="1C257A9C" w14:textId="77777777" w:rsidR="006759B2" w:rsidRPr="009435AD" w:rsidRDefault="009435AD" w:rsidP="009435AD">
      <w:pPr>
        <w:rPr>
          <w:i/>
          <w:sz w:val="20"/>
          <w:szCs w:val="20"/>
        </w:rPr>
      </w:pPr>
      <w:r w:rsidRPr="009435AD">
        <w:rPr>
          <w:i/>
          <w:sz w:val="20"/>
          <w:szCs w:val="20"/>
        </w:rPr>
        <w:t xml:space="preserve">Please type only in the gray boxes.  To mark a box as checked, double-click the box, select “checked”, and click “OK”. </w:t>
      </w:r>
    </w:p>
    <w:p w14:paraId="64DD8398" w14:textId="77777777" w:rsidR="006759B2" w:rsidRDefault="006759B2" w:rsidP="006759B2">
      <w:pPr>
        <w:pStyle w:val="Heading2"/>
        <w:rPr>
          <w:rFonts w:ascii="Times New Roman" w:hAnsi="Times New Roman"/>
        </w:rPr>
      </w:pPr>
      <w:r w:rsidRPr="00990CF8">
        <w:rPr>
          <w:rFonts w:ascii="Times New Roman" w:hAnsi="Times New Roman"/>
        </w:rPr>
        <w:t>Sectio</w:t>
      </w:r>
      <w:r>
        <w:rPr>
          <w:rFonts w:ascii="Times New Roman" w:hAnsi="Times New Roman"/>
        </w:rPr>
        <w:t>n I:  Investigator Information</w:t>
      </w:r>
    </w:p>
    <w:p w14:paraId="210E3EA7" w14:textId="77777777" w:rsidR="008B77B2" w:rsidRDefault="006759B2" w:rsidP="008B77B2">
      <w:pPr>
        <w:tabs>
          <w:tab w:val="left" w:pos="4320"/>
          <w:tab w:val="left" w:pos="7200"/>
          <w:tab w:val="left" w:pos="10800"/>
        </w:tabs>
        <w:spacing w:before="40"/>
        <w:rPr>
          <w:b/>
          <w:bCs/>
          <w:sz w:val="20"/>
          <w:szCs w:val="20"/>
        </w:rPr>
      </w:pPr>
      <w:r>
        <w:rPr>
          <w:b/>
          <w:bCs/>
          <w:sz w:val="20"/>
          <w:szCs w:val="20"/>
        </w:rPr>
        <w:t>Principal Investigator</w:t>
      </w:r>
      <w:r w:rsidR="00352506">
        <w:rPr>
          <w:b/>
          <w:bCs/>
          <w:sz w:val="20"/>
          <w:szCs w:val="20"/>
        </w:rPr>
        <w:t>:</w:t>
      </w:r>
      <w:r w:rsidR="008B77B2">
        <w:rPr>
          <w:b/>
          <w:bCs/>
          <w:sz w:val="20"/>
          <w:szCs w:val="20"/>
        </w:rPr>
        <w:t xml:space="preserve"> </w:t>
      </w:r>
    </w:p>
    <w:p w14:paraId="3A865DBE" w14:textId="77777777" w:rsidR="008B77B2" w:rsidRDefault="008B77B2" w:rsidP="008B77B2">
      <w:pPr>
        <w:tabs>
          <w:tab w:val="left" w:pos="4320"/>
          <w:tab w:val="left" w:pos="7200"/>
          <w:tab w:val="left" w:pos="10800"/>
        </w:tabs>
        <w:spacing w:before="40"/>
        <w:rPr>
          <w:b/>
          <w:bCs/>
          <w:sz w:val="20"/>
          <w:szCs w:val="20"/>
        </w:rPr>
      </w:pPr>
      <w:r w:rsidRPr="008B77B2">
        <w:rPr>
          <w:iCs/>
          <w:sz w:val="20"/>
          <w:szCs w:val="20"/>
        </w:rPr>
        <w:t>Name</w:t>
      </w:r>
      <w:r w:rsidRPr="008B77B2">
        <w:rPr>
          <w:i/>
          <w:iCs/>
          <w:sz w:val="20"/>
          <w:szCs w:val="20"/>
        </w:rPr>
        <w:t xml:space="preserve"> (Last, First, Middle Initial)</w:t>
      </w:r>
      <w:proofErr w:type="gramStart"/>
      <w:r w:rsidR="006759B2" w:rsidRPr="008B77B2">
        <w:rPr>
          <w:b/>
          <w:bCs/>
          <w:sz w:val="20"/>
          <w:szCs w:val="20"/>
        </w:rPr>
        <w:t xml:space="preserve">:  </w:t>
      </w:r>
      <w:proofErr w:type="gramEnd"/>
      <w:r w:rsidR="0026346F">
        <w:rPr>
          <w:b/>
          <w:bCs/>
          <w:sz w:val="20"/>
          <w:szCs w:val="20"/>
          <w:u w:val="single"/>
        </w:rPr>
        <w:fldChar w:fldCharType="begin">
          <w:ffData>
            <w:name w:val="Text1"/>
            <w:enabled/>
            <w:calcOnExit w:val="0"/>
            <w:textInput/>
          </w:ffData>
        </w:fldChar>
      </w:r>
      <w:r w:rsidR="006759B2">
        <w:rPr>
          <w:b/>
          <w:bCs/>
          <w:sz w:val="20"/>
          <w:szCs w:val="20"/>
          <w:u w:val="single"/>
        </w:rPr>
        <w:instrText xml:space="preserve"> FORMTEXT </w:instrText>
      </w:r>
      <w:r w:rsidR="0026346F">
        <w:rPr>
          <w:b/>
          <w:bCs/>
          <w:sz w:val="20"/>
          <w:szCs w:val="20"/>
          <w:u w:val="single"/>
        </w:rPr>
      </w:r>
      <w:r w:rsidR="0026346F">
        <w:rPr>
          <w:b/>
          <w:bCs/>
          <w:sz w:val="20"/>
          <w:szCs w:val="20"/>
          <w:u w:val="single"/>
        </w:rPr>
        <w:fldChar w:fldCharType="separate"/>
      </w:r>
      <w:r w:rsidR="006759B2">
        <w:rPr>
          <w:b/>
          <w:bCs/>
          <w:noProof/>
          <w:sz w:val="20"/>
          <w:szCs w:val="20"/>
          <w:u w:val="single"/>
        </w:rPr>
        <w:t> </w:t>
      </w:r>
      <w:r w:rsidR="006759B2">
        <w:rPr>
          <w:b/>
          <w:bCs/>
          <w:noProof/>
          <w:sz w:val="20"/>
          <w:szCs w:val="20"/>
          <w:u w:val="single"/>
        </w:rPr>
        <w:t> </w:t>
      </w:r>
      <w:r w:rsidR="006759B2">
        <w:rPr>
          <w:b/>
          <w:bCs/>
          <w:noProof/>
          <w:sz w:val="20"/>
          <w:szCs w:val="20"/>
          <w:u w:val="single"/>
        </w:rPr>
        <w:t> </w:t>
      </w:r>
      <w:r w:rsidR="006759B2">
        <w:rPr>
          <w:b/>
          <w:bCs/>
          <w:noProof/>
          <w:sz w:val="20"/>
          <w:szCs w:val="20"/>
          <w:u w:val="single"/>
        </w:rPr>
        <w:t> </w:t>
      </w:r>
      <w:r w:rsidR="006759B2">
        <w:rPr>
          <w:b/>
          <w:bCs/>
          <w:noProof/>
          <w:sz w:val="20"/>
          <w:szCs w:val="20"/>
          <w:u w:val="single"/>
        </w:rPr>
        <w:t> </w:t>
      </w:r>
      <w:r w:rsidR="0026346F">
        <w:rPr>
          <w:b/>
          <w:bCs/>
          <w:sz w:val="20"/>
          <w:szCs w:val="20"/>
          <w:u w:val="single"/>
        </w:rPr>
        <w:fldChar w:fldCharType="end"/>
      </w:r>
      <w:r w:rsidRPr="008B77B2">
        <w:rPr>
          <w:b/>
          <w:bCs/>
          <w:sz w:val="20"/>
          <w:szCs w:val="20"/>
        </w:rPr>
        <w:tab/>
      </w:r>
      <w:r>
        <w:rPr>
          <w:b/>
          <w:bCs/>
          <w:sz w:val="20"/>
          <w:szCs w:val="20"/>
        </w:rPr>
        <w:tab/>
      </w:r>
    </w:p>
    <w:p w14:paraId="4FC70A07" w14:textId="77777777" w:rsidR="006759B2" w:rsidRDefault="006759B2" w:rsidP="008B77B2">
      <w:pPr>
        <w:tabs>
          <w:tab w:val="left" w:pos="3240"/>
          <w:tab w:val="left" w:pos="5040"/>
          <w:tab w:val="left" w:pos="7200"/>
          <w:tab w:val="left" w:pos="7380"/>
          <w:tab w:val="left" w:pos="10800"/>
        </w:tabs>
        <w:spacing w:before="40"/>
        <w:rPr>
          <w:sz w:val="20"/>
          <w:szCs w:val="20"/>
          <w:u w:val="single"/>
        </w:rPr>
      </w:pPr>
      <w:r w:rsidRPr="008B77B2">
        <w:rPr>
          <w:bCs/>
          <w:sz w:val="20"/>
          <w:szCs w:val="20"/>
        </w:rPr>
        <w:t xml:space="preserve">Department:  </w:t>
      </w:r>
      <w:r w:rsidR="0026346F" w:rsidRPr="008B77B2">
        <w:rPr>
          <w:bCs/>
          <w:sz w:val="20"/>
          <w:szCs w:val="20"/>
          <w:u w:val="single"/>
        </w:rPr>
        <w:fldChar w:fldCharType="begin">
          <w:ffData>
            <w:name w:val="Text2"/>
            <w:enabled/>
            <w:calcOnExit w:val="0"/>
            <w:textInput/>
          </w:ffData>
        </w:fldChar>
      </w:r>
      <w:r w:rsidRPr="008B77B2">
        <w:rPr>
          <w:bCs/>
          <w:sz w:val="20"/>
          <w:szCs w:val="20"/>
          <w:u w:val="single"/>
        </w:rPr>
        <w:instrText xml:space="preserve"> FORMTEXT </w:instrText>
      </w:r>
      <w:r w:rsidR="0026346F" w:rsidRPr="008B77B2">
        <w:rPr>
          <w:bCs/>
          <w:sz w:val="20"/>
          <w:szCs w:val="20"/>
          <w:u w:val="single"/>
        </w:rPr>
      </w:r>
      <w:r w:rsidR="0026346F" w:rsidRPr="008B77B2">
        <w:rPr>
          <w:bCs/>
          <w:sz w:val="20"/>
          <w:szCs w:val="20"/>
          <w:u w:val="single"/>
        </w:rPr>
        <w:fldChar w:fldCharType="separate"/>
      </w:r>
      <w:r w:rsidRPr="008B77B2">
        <w:rPr>
          <w:bCs/>
          <w:noProof/>
          <w:sz w:val="20"/>
          <w:szCs w:val="20"/>
          <w:u w:val="single"/>
        </w:rPr>
        <w:t> </w:t>
      </w:r>
      <w:r w:rsidRPr="008B77B2">
        <w:rPr>
          <w:bCs/>
          <w:noProof/>
          <w:sz w:val="20"/>
          <w:szCs w:val="20"/>
          <w:u w:val="single"/>
        </w:rPr>
        <w:t> </w:t>
      </w:r>
      <w:r w:rsidRPr="008B77B2">
        <w:rPr>
          <w:bCs/>
          <w:noProof/>
          <w:sz w:val="20"/>
          <w:szCs w:val="20"/>
          <w:u w:val="single"/>
        </w:rPr>
        <w:t> </w:t>
      </w:r>
      <w:r w:rsidRPr="008B77B2">
        <w:rPr>
          <w:bCs/>
          <w:noProof/>
          <w:sz w:val="20"/>
          <w:szCs w:val="20"/>
          <w:u w:val="single"/>
        </w:rPr>
        <w:t> </w:t>
      </w:r>
      <w:r w:rsidRPr="008B77B2">
        <w:rPr>
          <w:bCs/>
          <w:noProof/>
          <w:sz w:val="20"/>
          <w:szCs w:val="20"/>
          <w:u w:val="single"/>
        </w:rPr>
        <w:t> </w:t>
      </w:r>
      <w:r w:rsidR="0026346F" w:rsidRPr="008B77B2">
        <w:rPr>
          <w:bCs/>
          <w:sz w:val="20"/>
          <w:szCs w:val="20"/>
          <w:u w:val="single"/>
        </w:rPr>
        <w:fldChar w:fldCharType="end"/>
      </w:r>
      <w:r w:rsidR="008B77B2">
        <w:rPr>
          <w:b/>
          <w:bCs/>
          <w:sz w:val="20"/>
          <w:szCs w:val="20"/>
        </w:rPr>
        <w:tab/>
      </w:r>
      <w:r>
        <w:rPr>
          <w:sz w:val="20"/>
          <w:szCs w:val="20"/>
        </w:rPr>
        <w:t>Phone</w:t>
      </w:r>
      <w:proofErr w:type="gramStart"/>
      <w:r>
        <w:rPr>
          <w:sz w:val="20"/>
          <w:szCs w:val="20"/>
        </w:rPr>
        <w:t>:</w:t>
      </w:r>
      <w:r w:rsidRPr="008B77B2">
        <w:rPr>
          <w:sz w:val="20"/>
          <w:szCs w:val="20"/>
        </w:rPr>
        <w:t xml:space="preserve">  </w:t>
      </w:r>
      <w:proofErr w:type="gramEnd"/>
      <w:r w:rsidR="0026346F">
        <w:rPr>
          <w:sz w:val="20"/>
          <w:szCs w:val="20"/>
          <w:u w:val="single"/>
        </w:rPr>
        <w:fldChar w:fldCharType="begin">
          <w:ffData>
            <w:name w:val="Text4"/>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r w:rsidR="008B77B2" w:rsidRPr="008B77B2">
        <w:rPr>
          <w:sz w:val="20"/>
          <w:szCs w:val="20"/>
        </w:rPr>
        <w:tab/>
      </w:r>
      <w:r>
        <w:rPr>
          <w:sz w:val="20"/>
          <w:szCs w:val="20"/>
        </w:rPr>
        <w:t>E-Mail:</w:t>
      </w:r>
      <w:r w:rsidRPr="008B77B2">
        <w:rPr>
          <w:sz w:val="20"/>
          <w:szCs w:val="20"/>
        </w:rPr>
        <w:t xml:space="preserve">  </w:t>
      </w:r>
      <w:r w:rsidR="0026346F">
        <w:rPr>
          <w:sz w:val="20"/>
          <w:szCs w:val="20"/>
          <w:u w:val="single"/>
        </w:rPr>
        <w:fldChar w:fldCharType="begin">
          <w:ffData>
            <w:name w:val="Text5"/>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p>
    <w:p w14:paraId="21D89DBD" w14:textId="77777777" w:rsidR="008B77B2" w:rsidRDefault="008B77B2" w:rsidP="008B77B2">
      <w:pPr>
        <w:tabs>
          <w:tab w:val="left" w:pos="4320"/>
          <w:tab w:val="left" w:pos="5040"/>
          <w:tab w:val="left" w:pos="7200"/>
          <w:tab w:val="left" w:pos="7380"/>
          <w:tab w:val="left" w:pos="10800"/>
        </w:tabs>
        <w:spacing w:before="40"/>
        <w:rPr>
          <w:sz w:val="20"/>
          <w:szCs w:val="20"/>
          <w:u w:val="single"/>
        </w:rPr>
      </w:pPr>
    </w:p>
    <w:p w14:paraId="0E28246B" w14:textId="77777777" w:rsidR="006759B2" w:rsidRPr="00352506" w:rsidRDefault="008B77B2" w:rsidP="008B77B2">
      <w:pPr>
        <w:tabs>
          <w:tab w:val="left" w:pos="4320"/>
          <w:tab w:val="left" w:pos="5040"/>
          <w:tab w:val="left" w:pos="7200"/>
          <w:tab w:val="left" w:pos="7380"/>
          <w:tab w:val="left" w:pos="10800"/>
        </w:tabs>
        <w:spacing w:before="40"/>
        <w:rPr>
          <w:sz w:val="20"/>
          <w:szCs w:val="20"/>
        </w:rPr>
      </w:pPr>
      <w:r w:rsidRPr="00352506">
        <w:rPr>
          <w:b/>
          <w:sz w:val="20"/>
          <w:szCs w:val="20"/>
        </w:rPr>
        <w:t xml:space="preserve">Additional Study </w:t>
      </w:r>
      <w:r w:rsidR="006759B2" w:rsidRPr="00352506">
        <w:rPr>
          <w:b/>
          <w:sz w:val="20"/>
          <w:szCs w:val="20"/>
        </w:rPr>
        <w:t>Contact</w:t>
      </w:r>
      <w:r w:rsidR="006759B2" w:rsidRPr="00352506">
        <w:rPr>
          <w:sz w:val="20"/>
          <w:szCs w:val="20"/>
        </w:rPr>
        <w:t>:</w:t>
      </w:r>
    </w:p>
    <w:p w14:paraId="3509DEA9" w14:textId="77777777" w:rsidR="006759B2" w:rsidRDefault="006759B2" w:rsidP="008B77B2">
      <w:pPr>
        <w:tabs>
          <w:tab w:val="left" w:pos="3240"/>
          <w:tab w:val="left" w:pos="4320"/>
          <w:tab w:val="left" w:pos="5040"/>
          <w:tab w:val="left" w:pos="7380"/>
          <w:tab w:val="left" w:pos="10800"/>
        </w:tabs>
        <w:spacing w:before="40"/>
        <w:rPr>
          <w:sz w:val="20"/>
          <w:szCs w:val="20"/>
          <w:u w:val="single"/>
        </w:rPr>
      </w:pPr>
      <w:r>
        <w:rPr>
          <w:sz w:val="20"/>
          <w:szCs w:val="20"/>
        </w:rPr>
        <w:t>Name</w:t>
      </w:r>
      <w:r w:rsidRPr="008B77B2">
        <w:rPr>
          <w:sz w:val="20"/>
          <w:szCs w:val="20"/>
        </w:rPr>
        <w:t xml:space="preserve">:  </w:t>
      </w:r>
      <w:r w:rsidR="0026346F">
        <w:rPr>
          <w:sz w:val="20"/>
          <w:szCs w:val="20"/>
          <w:u w:val="single"/>
        </w:rPr>
        <w:fldChar w:fldCharType="begin">
          <w:ffData>
            <w:name w:val="Text6"/>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r w:rsidR="008B77B2">
        <w:rPr>
          <w:sz w:val="20"/>
          <w:szCs w:val="20"/>
        </w:rPr>
        <w:tab/>
      </w:r>
      <w:r>
        <w:rPr>
          <w:sz w:val="20"/>
          <w:szCs w:val="20"/>
        </w:rPr>
        <w:t>Phone</w:t>
      </w:r>
      <w:proofErr w:type="gramStart"/>
      <w:r w:rsidRPr="008B77B2">
        <w:rPr>
          <w:sz w:val="20"/>
          <w:szCs w:val="20"/>
        </w:rPr>
        <w:t xml:space="preserve">:  </w:t>
      </w:r>
      <w:proofErr w:type="gramEnd"/>
      <w:r w:rsidR="0026346F">
        <w:rPr>
          <w:sz w:val="20"/>
          <w:szCs w:val="20"/>
          <w:u w:val="single"/>
        </w:rPr>
        <w:fldChar w:fldCharType="begin">
          <w:ffData>
            <w:name w:val="Text54"/>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r w:rsidR="008B77B2">
        <w:rPr>
          <w:sz w:val="20"/>
          <w:szCs w:val="20"/>
        </w:rPr>
        <w:tab/>
        <w:t>E</w:t>
      </w:r>
      <w:r>
        <w:rPr>
          <w:sz w:val="20"/>
          <w:szCs w:val="20"/>
        </w:rPr>
        <w:t>-Mail</w:t>
      </w:r>
      <w:r w:rsidRPr="008B77B2">
        <w:rPr>
          <w:sz w:val="20"/>
          <w:szCs w:val="20"/>
        </w:rPr>
        <w:t xml:space="preserve">:  </w:t>
      </w:r>
      <w:r w:rsidR="0026346F">
        <w:rPr>
          <w:sz w:val="20"/>
          <w:szCs w:val="20"/>
          <w:u w:val="single"/>
        </w:rPr>
        <w:fldChar w:fldCharType="begin">
          <w:ffData>
            <w:name w:val="Text9"/>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r w:rsidRPr="008B77B2">
        <w:rPr>
          <w:sz w:val="20"/>
          <w:szCs w:val="20"/>
        </w:rPr>
        <w:tab/>
      </w:r>
    </w:p>
    <w:p w14:paraId="56AFBF4D" w14:textId="77777777" w:rsidR="008B77B2" w:rsidRDefault="008B77B2" w:rsidP="008B77B2">
      <w:pPr>
        <w:tabs>
          <w:tab w:val="left" w:pos="4320"/>
          <w:tab w:val="left" w:pos="7200"/>
          <w:tab w:val="left" w:pos="10800"/>
        </w:tabs>
        <w:spacing w:before="40"/>
        <w:rPr>
          <w:sz w:val="20"/>
          <w:szCs w:val="20"/>
        </w:rPr>
      </w:pPr>
    </w:p>
    <w:p w14:paraId="2F4AD8DF" w14:textId="77777777" w:rsidR="006759B2" w:rsidRDefault="006759B2" w:rsidP="008B77B2">
      <w:pPr>
        <w:tabs>
          <w:tab w:val="left" w:pos="4320"/>
          <w:tab w:val="left" w:pos="7200"/>
          <w:tab w:val="left" w:pos="10800"/>
        </w:tabs>
        <w:spacing w:before="40"/>
        <w:rPr>
          <w:sz w:val="20"/>
          <w:szCs w:val="20"/>
        </w:rPr>
      </w:pPr>
      <w:r>
        <w:rPr>
          <w:sz w:val="20"/>
          <w:szCs w:val="20"/>
        </w:rPr>
        <w:t>Project Title</w:t>
      </w:r>
      <w:proofErr w:type="gramStart"/>
      <w:r>
        <w:rPr>
          <w:sz w:val="20"/>
          <w:szCs w:val="20"/>
        </w:rPr>
        <w:t xml:space="preserve">:  </w:t>
      </w:r>
      <w:proofErr w:type="gramEnd"/>
      <w:r w:rsidR="0026346F">
        <w:rPr>
          <w:b/>
          <w:bCs/>
          <w:sz w:val="20"/>
          <w:szCs w:val="20"/>
        </w:rPr>
        <w:fldChar w:fldCharType="begin">
          <w:ffData>
            <w:name w:val="Text12"/>
            <w:enabled/>
            <w:calcOnExit w:val="0"/>
            <w:textInput/>
          </w:ffData>
        </w:fldChar>
      </w:r>
      <w:r>
        <w:rPr>
          <w:b/>
          <w:bCs/>
          <w:sz w:val="20"/>
          <w:szCs w:val="20"/>
        </w:rPr>
        <w:instrText xml:space="preserve"> FORMTEXT </w:instrText>
      </w:r>
      <w:r w:rsidR="0026346F">
        <w:rPr>
          <w:b/>
          <w:bCs/>
          <w:sz w:val="20"/>
          <w:szCs w:val="20"/>
        </w:rPr>
      </w:r>
      <w:r w:rsidR="0026346F">
        <w:rPr>
          <w:b/>
          <w:bCs/>
          <w:sz w:val="20"/>
          <w:szCs w:val="20"/>
        </w:rPr>
        <w:fldChar w:fldCharType="separate"/>
      </w:r>
      <w:r>
        <w:rPr>
          <w:b/>
          <w:bCs/>
          <w:noProof/>
          <w:sz w:val="20"/>
          <w:szCs w:val="20"/>
        </w:rPr>
        <w:t> </w:t>
      </w:r>
      <w:r>
        <w:rPr>
          <w:b/>
          <w:bCs/>
          <w:noProof/>
          <w:sz w:val="20"/>
          <w:szCs w:val="20"/>
        </w:rPr>
        <w:t> </w:t>
      </w:r>
      <w:r>
        <w:rPr>
          <w:b/>
          <w:bCs/>
          <w:noProof/>
          <w:sz w:val="20"/>
          <w:szCs w:val="20"/>
        </w:rPr>
        <w:t> </w:t>
      </w:r>
      <w:r>
        <w:rPr>
          <w:b/>
          <w:bCs/>
          <w:noProof/>
          <w:sz w:val="20"/>
          <w:szCs w:val="20"/>
        </w:rPr>
        <w:t> </w:t>
      </w:r>
      <w:r>
        <w:rPr>
          <w:b/>
          <w:bCs/>
          <w:noProof/>
          <w:sz w:val="20"/>
          <w:szCs w:val="20"/>
        </w:rPr>
        <w:t> </w:t>
      </w:r>
      <w:r w:rsidR="0026346F">
        <w:rPr>
          <w:b/>
          <w:bCs/>
          <w:sz w:val="20"/>
          <w:szCs w:val="20"/>
        </w:rPr>
        <w:fldChar w:fldCharType="end"/>
      </w:r>
    </w:p>
    <w:p w14:paraId="656EAC11" w14:textId="77777777" w:rsidR="0080204D" w:rsidRDefault="006759B2" w:rsidP="008B77B2">
      <w:pPr>
        <w:tabs>
          <w:tab w:val="left" w:pos="3240"/>
          <w:tab w:val="left" w:pos="6480"/>
          <w:tab w:val="left" w:pos="7200"/>
          <w:tab w:val="left" w:pos="10800"/>
        </w:tabs>
        <w:spacing w:before="40"/>
        <w:rPr>
          <w:sz w:val="20"/>
          <w:szCs w:val="20"/>
          <w:u w:val="single"/>
        </w:rPr>
      </w:pPr>
      <w:r>
        <w:rPr>
          <w:sz w:val="20"/>
          <w:szCs w:val="20"/>
        </w:rPr>
        <w:t>Sponsor/Funding Agency</w:t>
      </w:r>
      <w:proofErr w:type="gramStart"/>
      <w:r>
        <w:rPr>
          <w:sz w:val="20"/>
          <w:szCs w:val="20"/>
        </w:rPr>
        <w:t>:</w:t>
      </w:r>
      <w:r w:rsidRPr="008B77B2">
        <w:rPr>
          <w:sz w:val="20"/>
          <w:szCs w:val="20"/>
        </w:rPr>
        <w:t xml:space="preserve">  </w:t>
      </w:r>
      <w:proofErr w:type="gramEnd"/>
      <w:r w:rsidR="0026346F">
        <w:rPr>
          <w:sz w:val="20"/>
          <w:szCs w:val="20"/>
          <w:u w:val="single"/>
        </w:rPr>
        <w:fldChar w:fldCharType="begin">
          <w:ffData>
            <w:name w:val="Text13"/>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r w:rsidR="008B77B2">
        <w:rPr>
          <w:sz w:val="20"/>
          <w:szCs w:val="20"/>
        </w:rPr>
        <w:tab/>
      </w:r>
      <w:r>
        <w:rPr>
          <w:sz w:val="20"/>
          <w:szCs w:val="20"/>
        </w:rPr>
        <w:t>Sponsor</w:t>
      </w:r>
      <w:r w:rsidR="0080204D">
        <w:rPr>
          <w:sz w:val="20"/>
          <w:szCs w:val="20"/>
        </w:rPr>
        <w:t xml:space="preserve"> Number</w:t>
      </w:r>
      <w:r>
        <w:rPr>
          <w:sz w:val="20"/>
          <w:szCs w:val="20"/>
        </w:rPr>
        <w:t>.</w:t>
      </w:r>
      <w:r w:rsidRPr="008B77B2">
        <w:rPr>
          <w:sz w:val="20"/>
          <w:szCs w:val="20"/>
        </w:rPr>
        <w:t xml:space="preserve">  </w:t>
      </w:r>
      <w:r w:rsidR="0026346F">
        <w:rPr>
          <w:sz w:val="20"/>
          <w:szCs w:val="20"/>
          <w:u w:val="single"/>
        </w:rPr>
        <w:fldChar w:fldCharType="begin">
          <w:ffData>
            <w:name w:val="Text43"/>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p>
    <w:p w14:paraId="61CBE5D6" w14:textId="77777777" w:rsidR="006759B2" w:rsidRDefault="0080204D" w:rsidP="008B77B2">
      <w:pPr>
        <w:tabs>
          <w:tab w:val="left" w:pos="3240"/>
          <w:tab w:val="left" w:pos="6480"/>
          <w:tab w:val="left" w:pos="7200"/>
          <w:tab w:val="left" w:pos="10800"/>
        </w:tabs>
        <w:spacing w:before="40"/>
        <w:rPr>
          <w:sz w:val="20"/>
          <w:szCs w:val="20"/>
          <w:u w:val="single"/>
        </w:rPr>
      </w:pPr>
      <w:r>
        <w:rPr>
          <w:sz w:val="20"/>
          <w:szCs w:val="20"/>
        </w:rPr>
        <w:t>Sponsor Amendment Number.</w:t>
      </w:r>
      <w:r w:rsidRPr="008B77B2">
        <w:rPr>
          <w:sz w:val="20"/>
          <w:szCs w:val="20"/>
        </w:rPr>
        <w:t xml:space="preserve">  </w:t>
      </w:r>
      <w:r w:rsidR="0026346F">
        <w:rPr>
          <w:sz w:val="20"/>
          <w:szCs w:val="20"/>
          <w:u w:val="single"/>
        </w:rPr>
        <w:fldChar w:fldCharType="begin">
          <w:ffData>
            <w:name w:val="Text43"/>
            <w:enabled/>
            <w:calcOnExit w:val="0"/>
            <w:textInput/>
          </w:ffData>
        </w:fldChar>
      </w:r>
      <w:r>
        <w:rPr>
          <w:sz w:val="20"/>
          <w:szCs w:val="20"/>
          <w:u w:val="single"/>
        </w:rPr>
        <w:instrText xml:space="preserve"> FORMTEXT </w:instrText>
      </w:r>
      <w:r w:rsidR="0026346F">
        <w:rPr>
          <w:sz w:val="20"/>
          <w:szCs w:val="20"/>
          <w:u w:val="single"/>
        </w:rPr>
      </w:r>
      <w:r w:rsidR="0026346F">
        <w:rPr>
          <w:sz w:val="20"/>
          <w:szCs w:val="20"/>
          <w:u w:val="single"/>
        </w:rPr>
        <w:fldChar w:fldCharType="separate"/>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Pr>
          <w:noProof/>
          <w:sz w:val="20"/>
          <w:szCs w:val="20"/>
          <w:u w:val="single"/>
        </w:rPr>
        <w:t> </w:t>
      </w:r>
      <w:r w:rsidR="0026346F">
        <w:rPr>
          <w:sz w:val="20"/>
          <w:szCs w:val="20"/>
          <w:u w:val="single"/>
        </w:rPr>
        <w:fldChar w:fldCharType="end"/>
      </w:r>
    </w:p>
    <w:p w14:paraId="663D1E87" w14:textId="77777777" w:rsidR="008C2343" w:rsidRDefault="008C2343" w:rsidP="008C2343">
      <w:pPr>
        <w:jc w:val="right"/>
        <w:rPr>
          <w:sz w:val="20"/>
          <w:szCs w:val="8"/>
        </w:rPr>
      </w:pPr>
    </w:p>
    <w:p w14:paraId="51C90E70" w14:textId="77777777" w:rsidR="008C2343" w:rsidRDefault="008C2343" w:rsidP="008C2343">
      <w:pPr>
        <w:pStyle w:val="Heading2"/>
        <w:rPr>
          <w:rFonts w:ascii="Times New Roman" w:hAnsi="Times New Roman"/>
        </w:rPr>
      </w:pPr>
      <w:r>
        <w:rPr>
          <w:rFonts w:ascii="Times New Roman" w:hAnsi="Times New Roman"/>
        </w:rPr>
        <w:t>Section II:  Study Information</w:t>
      </w:r>
    </w:p>
    <w:p w14:paraId="293BC005" w14:textId="77777777" w:rsidR="008C2343" w:rsidRPr="008C2343" w:rsidRDefault="008C2343" w:rsidP="006A0CAA">
      <w:pPr>
        <w:tabs>
          <w:tab w:val="left" w:pos="6480"/>
          <w:tab w:val="left" w:pos="10800"/>
        </w:tabs>
        <w:spacing w:before="40"/>
        <w:rPr>
          <w:sz w:val="20"/>
          <w:szCs w:val="20"/>
        </w:rPr>
      </w:pPr>
      <w:r w:rsidRPr="008C2343">
        <w:rPr>
          <w:sz w:val="20"/>
          <w:szCs w:val="20"/>
        </w:rPr>
        <w:t>This study is:</w:t>
      </w:r>
    </w:p>
    <w:p w14:paraId="744257C8" w14:textId="77777777" w:rsidR="008C2343" w:rsidRDefault="0026346F" w:rsidP="008C2343">
      <w:pPr>
        <w:tabs>
          <w:tab w:val="left" w:pos="720"/>
        </w:tabs>
        <w:spacing w:before="40"/>
        <w:ind w:left="360"/>
        <w:rPr>
          <w:sz w:val="20"/>
          <w:szCs w:val="20"/>
        </w:rPr>
      </w:pPr>
      <w:r>
        <w:rPr>
          <w:sz w:val="20"/>
          <w:szCs w:val="20"/>
        </w:rPr>
        <w:fldChar w:fldCharType="begin">
          <w:ffData>
            <w:name w:val="Check95"/>
            <w:enabled/>
            <w:calcOnExit w:val="0"/>
            <w:checkBox>
              <w:sizeAuto/>
              <w:default w:val="0"/>
            </w:checkBox>
          </w:ffData>
        </w:fldChar>
      </w:r>
      <w:bookmarkStart w:id="6" w:name="Check95"/>
      <w:r w:rsidR="008C2343">
        <w:rPr>
          <w:sz w:val="20"/>
          <w:szCs w:val="20"/>
        </w:rPr>
        <w:instrText xml:space="preserve"> FORMCHECKBOX </w:instrText>
      </w:r>
      <w:r>
        <w:rPr>
          <w:sz w:val="20"/>
          <w:szCs w:val="20"/>
        </w:rPr>
      </w:r>
      <w:r>
        <w:rPr>
          <w:sz w:val="20"/>
          <w:szCs w:val="20"/>
        </w:rPr>
        <w:fldChar w:fldCharType="end"/>
      </w:r>
      <w:bookmarkEnd w:id="6"/>
      <w:r w:rsidR="008C2343">
        <w:rPr>
          <w:sz w:val="20"/>
          <w:szCs w:val="20"/>
        </w:rPr>
        <w:tab/>
        <w:t>Open to enrollment</w:t>
      </w:r>
    </w:p>
    <w:p w14:paraId="302E76F0" w14:textId="77777777" w:rsidR="008C2343" w:rsidRDefault="0026346F" w:rsidP="008C2343">
      <w:pPr>
        <w:tabs>
          <w:tab w:val="left" w:pos="720"/>
        </w:tabs>
        <w:spacing w:before="40"/>
        <w:ind w:left="360"/>
        <w:rPr>
          <w:sz w:val="20"/>
          <w:szCs w:val="20"/>
        </w:rPr>
      </w:pPr>
      <w:r>
        <w:rPr>
          <w:sz w:val="20"/>
          <w:szCs w:val="20"/>
        </w:rPr>
        <w:fldChar w:fldCharType="begin">
          <w:ffData>
            <w:name w:val="Check96"/>
            <w:enabled/>
            <w:calcOnExit w:val="0"/>
            <w:checkBox>
              <w:sizeAuto/>
              <w:default w:val="0"/>
            </w:checkBox>
          </w:ffData>
        </w:fldChar>
      </w:r>
      <w:bookmarkStart w:id="7" w:name="Check96"/>
      <w:r w:rsidR="008C2343">
        <w:rPr>
          <w:sz w:val="20"/>
          <w:szCs w:val="20"/>
        </w:rPr>
        <w:instrText xml:space="preserve"> FORMCHECKBOX </w:instrText>
      </w:r>
      <w:r>
        <w:rPr>
          <w:sz w:val="20"/>
          <w:szCs w:val="20"/>
        </w:rPr>
      </w:r>
      <w:r>
        <w:rPr>
          <w:sz w:val="20"/>
          <w:szCs w:val="20"/>
        </w:rPr>
        <w:fldChar w:fldCharType="end"/>
      </w:r>
      <w:bookmarkEnd w:id="7"/>
      <w:r w:rsidR="008C2343">
        <w:rPr>
          <w:sz w:val="20"/>
          <w:szCs w:val="20"/>
        </w:rPr>
        <w:tab/>
        <w:t>Closed to enrollment</w:t>
      </w:r>
    </w:p>
    <w:p w14:paraId="0195A298" w14:textId="77777777" w:rsidR="008C2343" w:rsidRDefault="008C2343" w:rsidP="008C2343">
      <w:pPr>
        <w:tabs>
          <w:tab w:val="left" w:pos="720"/>
        </w:tabs>
        <w:spacing w:before="40"/>
        <w:ind w:left="360"/>
        <w:rPr>
          <w:sz w:val="20"/>
          <w:szCs w:val="20"/>
        </w:rPr>
      </w:pPr>
    </w:p>
    <w:p w14:paraId="648B46AE" w14:textId="77777777" w:rsidR="008C2343" w:rsidRDefault="008C2343" w:rsidP="008C2343">
      <w:pPr>
        <w:tabs>
          <w:tab w:val="left" w:pos="720"/>
        </w:tabs>
        <w:spacing w:before="40"/>
        <w:rPr>
          <w:sz w:val="20"/>
          <w:szCs w:val="20"/>
        </w:rPr>
      </w:pPr>
      <w:r>
        <w:rPr>
          <w:sz w:val="20"/>
          <w:szCs w:val="20"/>
        </w:rPr>
        <w:t>Number of active subjects</w:t>
      </w:r>
      <w:proofErr w:type="gramStart"/>
      <w:r>
        <w:rPr>
          <w:sz w:val="20"/>
          <w:szCs w:val="20"/>
        </w:rPr>
        <w:t xml:space="preserve">:  </w:t>
      </w:r>
      <w:proofErr w:type="gramEnd"/>
      <w:r w:rsidR="0026346F" w:rsidRPr="00352506">
        <w:rPr>
          <w:sz w:val="20"/>
          <w:szCs w:val="20"/>
          <w:u w:val="single"/>
        </w:rPr>
        <w:fldChar w:fldCharType="begin">
          <w:ffData>
            <w:name w:val="Text65"/>
            <w:enabled/>
            <w:calcOnExit w:val="0"/>
            <w:textInput/>
          </w:ffData>
        </w:fldChar>
      </w:r>
      <w:bookmarkStart w:id="8" w:name="Text65"/>
      <w:r w:rsidRPr="00352506">
        <w:rPr>
          <w:sz w:val="20"/>
          <w:szCs w:val="20"/>
          <w:u w:val="single"/>
        </w:rPr>
        <w:instrText xml:space="preserve"> FORMTEXT </w:instrText>
      </w:r>
      <w:r w:rsidR="0026346F" w:rsidRPr="00352506">
        <w:rPr>
          <w:sz w:val="20"/>
          <w:szCs w:val="20"/>
          <w:u w:val="single"/>
        </w:rPr>
      </w:r>
      <w:r w:rsidR="0026346F" w:rsidRPr="00352506">
        <w:rPr>
          <w:sz w:val="20"/>
          <w:szCs w:val="20"/>
          <w:u w:val="single"/>
        </w:rPr>
        <w:fldChar w:fldCharType="separate"/>
      </w:r>
      <w:r w:rsidRPr="00352506">
        <w:rPr>
          <w:noProof/>
          <w:sz w:val="20"/>
          <w:szCs w:val="20"/>
          <w:u w:val="single"/>
        </w:rPr>
        <w:t> </w:t>
      </w:r>
      <w:r w:rsidRPr="00352506">
        <w:rPr>
          <w:noProof/>
          <w:sz w:val="20"/>
          <w:szCs w:val="20"/>
          <w:u w:val="single"/>
        </w:rPr>
        <w:t> </w:t>
      </w:r>
      <w:r w:rsidRPr="00352506">
        <w:rPr>
          <w:noProof/>
          <w:sz w:val="20"/>
          <w:szCs w:val="20"/>
          <w:u w:val="single"/>
        </w:rPr>
        <w:t> </w:t>
      </w:r>
      <w:r w:rsidRPr="00352506">
        <w:rPr>
          <w:noProof/>
          <w:sz w:val="20"/>
          <w:szCs w:val="20"/>
          <w:u w:val="single"/>
        </w:rPr>
        <w:t> </w:t>
      </w:r>
      <w:r w:rsidRPr="00352506">
        <w:rPr>
          <w:noProof/>
          <w:sz w:val="20"/>
          <w:szCs w:val="20"/>
          <w:u w:val="single"/>
        </w:rPr>
        <w:t> </w:t>
      </w:r>
      <w:r w:rsidR="0026346F" w:rsidRPr="00352506">
        <w:rPr>
          <w:sz w:val="20"/>
          <w:szCs w:val="20"/>
          <w:u w:val="single"/>
        </w:rPr>
        <w:fldChar w:fldCharType="end"/>
      </w:r>
      <w:bookmarkEnd w:id="8"/>
    </w:p>
    <w:p w14:paraId="4E237A85" w14:textId="77777777" w:rsidR="008C2343" w:rsidRPr="008C2343" w:rsidRDefault="008C2343" w:rsidP="008C2343">
      <w:pPr>
        <w:tabs>
          <w:tab w:val="left" w:pos="720"/>
          <w:tab w:val="left" w:pos="6480"/>
          <w:tab w:val="left" w:pos="10800"/>
        </w:tabs>
        <w:spacing w:before="40"/>
        <w:ind w:left="360"/>
        <w:rPr>
          <w:sz w:val="20"/>
          <w:szCs w:val="20"/>
        </w:rPr>
      </w:pPr>
    </w:p>
    <w:p w14:paraId="4220288B" w14:textId="77777777" w:rsidR="006759B2" w:rsidRDefault="006759B2" w:rsidP="006759B2">
      <w:pPr>
        <w:pStyle w:val="Heading2"/>
        <w:rPr>
          <w:rFonts w:ascii="Times New Roman" w:hAnsi="Times New Roman"/>
        </w:rPr>
      </w:pPr>
      <w:r>
        <w:rPr>
          <w:rFonts w:ascii="Times New Roman" w:hAnsi="Times New Roman"/>
        </w:rPr>
        <w:t xml:space="preserve">Section </w:t>
      </w:r>
      <w:r w:rsidR="00CF1BA5">
        <w:rPr>
          <w:rFonts w:ascii="Times New Roman" w:hAnsi="Times New Roman"/>
        </w:rPr>
        <w:t>I</w:t>
      </w:r>
      <w:r>
        <w:rPr>
          <w:rFonts w:ascii="Times New Roman" w:hAnsi="Times New Roman"/>
        </w:rPr>
        <w:t>II:  Amendment Description</w:t>
      </w:r>
    </w:p>
    <w:p w14:paraId="66C0295F" w14:textId="77777777" w:rsidR="006759B2" w:rsidRDefault="006759B2" w:rsidP="006759B2">
      <w:pPr>
        <w:rPr>
          <w:sz w:val="20"/>
          <w:szCs w:val="12"/>
        </w:rPr>
      </w:pPr>
    </w:p>
    <w:p w14:paraId="75000949" w14:textId="77777777" w:rsidR="00B3204C" w:rsidRDefault="006759B2" w:rsidP="006759B2">
      <w:pPr>
        <w:tabs>
          <w:tab w:val="left" w:pos="346"/>
        </w:tabs>
        <w:rPr>
          <w:sz w:val="20"/>
          <w:szCs w:val="20"/>
        </w:rPr>
      </w:pPr>
      <w:r>
        <w:rPr>
          <w:sz w:val="20"/>
          <w:szCs w:val="20"/>
        </w:rPr>
        <w:t>1.</w:t>
      </w:r>
      <w:r>
        <w:rPr>
          <w:sz w:val="20"/>
          <w:szCs w:val="20"/>
        </w:rPr>
        <w:tab/>
      </w:r>
      <w:r w:rsidR="00565E48">
        <w:rPr>
          <w:sz w:val="20"/>
          <w:szCs w:val="20"/>
        </w:rPr>
        <w:t xml:space="preserve">Provide a complete description of </w:t>
      </w:r>
      <w:r>
        <w:rPr>
          <w:sz w:val="20"/>
          <w:szCs w:val="20"/>
        </w:rPr>
        <w:t>the proposed change(s)</w:t>
      </w:r>
      <w:r w:rsidR="00F96931">
        <w:rPr>
          <w:sz w:val="20"/>
          <w:szCs w:val="20"/>
        </w:rPr>
        <w:t xml:space="preserve"> included in this amendment</w:t>
      </w:r>
      <w:r w:rsidR="004D1737">
        <w:rPr>
          <w:sz w:val="20"/>
          <w:szCs w:val="20"/>
        </w:rPr>
        <w:t xml:space="preserve">, including any study documents that will no </w:t>
      </w:r>
      <w:r w:rsidR="00B3204C">
        <w:rPr>
          <w:sz w:val="20"/>
          <w:szCs w:val="20"/>
        </w:rPr>
        <w:t xml:space="preserve">  </w:t>
      </w:r>
    </w:p>
    <w:p w14:paraId="1D712551" w14:textId="77777777" w:rsidR="006759B2" w:rsidRDefault="00B3204C" w:rsidP="006759B2">
      <w:pPr>
        <w:tabs>
          <w:tab w:val="left" w:pos="346"/>
        </w:tabs>
        <w:rPr>
          <w:sz w:val="20"/>
          <w:szCs w:val="20"/>
        </w:rPr>
      </w:pPr>
      <w:r>
        <w:rPr>
          <w:sz w:val="20"/>
          <w:szCs w:val="20"/>
        </w:rPr>
        <w:t xml:space="preserve">       </w:t>
      </w:r>
      <w:proofErr w:type="gramStart"/>
      <w:r w:rsidR="004D1737">
        <w:rPr>
          <w:sz w:val="20"/>
          <w:szCs w:val="20"/>
        </w:rPr>
        <w:t>longer</w:t>
      </w:r>
      <w:proofErr w:type="gramEnd"/>
      <w:r w:rsidR="004D1737">
        <w:rPr>
          <w:sz w:val="20"/>
          <w:szCs w:val="20"/>
        </w:rPr>
        <w:t xml:space="preserve"> be used</w:t>
      </w:r>
      <w:r w:rsidR="00F96931">
        <w:rPr>
          <w:sz w:val="20"/>
          <w:szCs w:val="20"/>
        </w:rPr>
        <w:t>:</w:t>
      </w:r>
    </w:p>
    <w:p w14:paraId="18B14834" w14:textId="77777777" w:rsidR="006759B2" w:rsidRDefault="006759B2" w:rsidP="006759B2">
      <w:pPr>
        <w:rPr>
          <w:sz w:val="2"/>
          <w:szCs w:val="2"/>
        </w:rPr>
      </w:pPr>
    </w:p>
    <w:p w14:paraId="642BBA12" w14:textId="77777777" w:rsidR="006759B2" w:rsidRDefault="00960163" w:rsidP="00916A89">
      <w:pPr>
        <w:ind w:left="346"/>
        <w:rPr>
          <w:b/>
          <w:bCs/>
          <w:sz w:val="20"/>
          <w:szCs w:val="20"/>
        </w:rPr>
      </w:pPr>
      <w:r>
        <w:rPr>
          <w:b/>
          <w:bCs/>
          <w:sz w:val="20"/>
          <w:szCs w:val="20"/>
        </w:rPr>
        <w:t xml:space="preserve">We wish to make several changes to the existing study. First, in addition to using Twitter data from our participants, we </w:t>
      </w:r>
      <w:r w:rsidR="003536AE">
        <w:rPr>
          <w:b/>
          <w:bCs/>
          <w:sz w:val="20"/>
          <w:szCs w:val="20"/>
        </w:rPr>
        <w:t xml:space="preserve">would like to </w:t>
      </w:r>
      <w:r>
        <w:rPr>
          <w:b/>
          <w:bCs/>
          <w:sz w:val="20"/>
          <w:szCs w:val="20"/>
        </w:rPr>
        <w:t xml:space="preserve">add another section where participants can choose to share Facebook data. </w:t>
      </w:r>
      <w:commentRangeStart w:id="9"/>
      <w:r>
        <w:rPr>
          <w:b/>
          <w:bCs/>
          <w:sz w:val="20"/>
          <w:szCs w:val="20"/>
        </w:rPr>
        <w:t xml:space="preserve">As in the previous iteration of the study, it will be stated that this </w:t>
      </w:r>
      <w:ins w:id="10" w:author="Winter Mason" w:date="2013-10-31T14:09:00Z">
        <w:r w:rsidR="00E72CB7">
          <w:rPr>
            <w:b/>
            <w:bCs/>
            <w:sz w:val="20"/>
            <w:szCs w:val="20"/>
          </w:rPr>
          <w:t xml:space="preserve">is </w:t>
        </w:r>
      </w:ins>
      <w:r>
        <w:rPr>
          <w:b/>
          <w:bCs/>
          <w:sz w:val="20"/>
          <w:szCs w:val="20"/>
        </w:rPr>
        <w:t>completely optional.</w:t>
      </w:r>
      <w:commentRangeEnd w:id="9"/>
      <w:r w:rsidR="00E72CB7">
        <w:rPr>
          <w:rStyle w:val="CommentReference"/>
        </w:rPr>
        <w:commentReference w:id="9"/>
      </w:r>
    </w:p>
    <w:p w14:paraId="7C8E33CE" w14:textId="77777777" w:rsidR="00960163" w:rsidRDefault="00960163" w:rsidP="006759B2">
      <w:pPr>
        <w:ind w:left="346"/>
        <w:rPr>
          <w:b/>
          <w:bCs/>
          <w:sz w:val="20"/>
          <w:szCs w:val="20"/>
        </w:rPr>
      </w:pPr>
    </w:p>
    <w:p w14:paraId="76665BEC" w14:textId="2E04C997" w:rsidR="00960163" w:rsidRDefault="00960163" w:rsidP="006759B2">
      <w:pPr>
        <w:ind w:left="346"/>
        <w:rPr>
          <w:b/>
          <w:bCs/>
          <w:sz w:val="20"/>
          <w:szCs w:val="20"/>
        </w:rPr>
      </w:pPr>
      <w:r>
        <w:rPr>
          <w:b/>
          <w:bCs/>
          <w:sz w:val="20"/>
          <w:szCs w:val="20"/>
        </w:rPr>
        <w:t xml:space="preserve">Second, in addition to answering questions about their demographics, and group identities, we would like to add more survey items that have been widely used in past studies that get </w:t>
      </w:r>
      <w:r w:rsidR="002849FC">
        <w:rPr>
          <w:b/>
          <w:bCs/>
          <w:sz w:val="20"/>
          <w:szCs w:val="20"/>
        </w:rPr>
        <w:t xml:space="preserve">different </w:t>
      </w:r>
      <w:r>
        <w:rPr>
          <w:b/>
          <w:bCs/>
          <w:sz w:val="20"/>
          <w:szCs w:val="20"/>
        </w:rPr>
        <w:t>aspects of people’s self-concept. These include ‘Self Aspects’ (McConnell 2011), which are essentially important domains of a person’s life and the traits they feel they exhibit in those domains</w:t>
      </w:r>
      <w:r w:rsidR="00896DC0">
        <w:rPr>
          <w:b/>
          <w:bCs/>
          <w:sz w:val="20"/>
          <w:szCs w:val="20"/>
        </w:rPr>
        <w:t>, as well as Contingencies of Self-Worth</w:t>
      </w:r>
      <w:r w:rsidR="002849FC">
        <w:rPr>
          <w:b/>
          <w:bCs/>
          <w:sz w:val="20"/>
          <w:szCs w:val="20"/>
        </w:rPr>
        <w:t xml:space="preserve"> (Crocker 2001) – the extent to which a person’s self-esteem is tied to a certain domain of their life (e.g. academics), </w:t>
      </w:r>
      <w:r w:rsidR="00916A89">
        <w:rPr>
          <w:b/>
          <w:bCs/>
          <w:sz w:val="20"/>
          <w:szCs w:val="20"/>
        </w:rPr>
        <w:t>and the Positive and Negative Affect Schedule (PANAS- Watson, 1988)</w:t>
      </w:r>
      <w:ins w:id="11" w:author="Winter Mason" w:date="2013-10-31T15:40:00Z">
        <w:r w:rsidR="005A6C9E">
          <w:rPr>
            <w:b/>
            <w:bCs/>
            <w:sz w:val="20"/>
            <w:szCs w:val="20"/>
          </w:rPr>
          <w:t>,</w:t>
        </w:r>
      </w:ins>
      <w:r w:rsidR="00916A89">
        <w:rPr>
          <w:b/>
          <w:bCs/>
          <w:sz w:val="20"/>
          <w:szCs w:val="20"/>
        </w:rPr>
        <w:t xml:space="preserve"> to look at how people rate their general emotional valence.</w:t>
      </w:r>
    </w:p>
    <w:p w14:paraId="4FE150C3" w14:textId="77777777" w:rsidR="00916A89" w:rsidRDefault="00916A89" w:rsidP="006759B2">
      <w:pPr>
        <w:ind w:left="346"/>
        <w:rPr>
          <w:b/>
          <w:bCs/>
          <w:sz w:val="20"/>
          <w:szCs w:val="20"/>
        </w:rPr>
      </w:pPr>
    </w:p>
    <w:p w14:paraId="11E43590" w14:textId="77777777" w:rsidR="00916A89" w:rsidRDefault="00916A89" w:rsidP="006759B2">
      <w:pPr>
        <w:ind w:left="346"/>
        <w:rPr>
          <w:b/>
          <w:bCs/>
          <w:sz w:val="20"/>
          <w:szCs w:val="20"/>
        </w:rPr>
      </w:pPr>
      <w:r>
        <w:rPr>
          <w:b/>
          <w:bCs/>
          <w:sz w:val="20"/>
          <w:szCs w:val="20"/>
        </w:rPr>
        <w:t>Third, we will add survey questions to look at how</w:t>
      </w:r>
      <w:r w:rsidR="00A71158">
        <w:rPr>
          <w:b/>
          <w:bCs/>
          <w:sz w:val="20"/>
          <w:szCs w:val="20"/>
        </w:rPr>
        <w:t xml:space="preserve"> people differ in their use of F</w:t>
      </w:r>
      <w:r>
        <w:rPr>
          <w:b/>
          <w:bCs/>
          <w:sz w:val="20"/>
          <w:szCs w:val="20"/>
        </w:rPr>
        <w:t>acebook and Twitter. Specifically we include follow up questions to the surveys components described above that ask participants the extent they express these various aspects of themselves on Twitter vs. Facebook</w:t>
      </w:r>
      <w:r w:rsidR="00A71158">
        <w:rPr>
          <w:b/>
          <w:bCs/>
          <w:sz w:val="20"/>
          <w:szCs w:val="20"/>
        </w:rPr>
        <w:t>.</w:t>
      </w:r>
    </w:p>
    <w:p w14:paraId="7AE79E4A" w14:textId="77777777" w:rsidR="00C40E8D" w:rsidRDefault="00C40E8D" w:rsidP="006759B2">
      <w:pPr>
        <w:ind w:left="346"/>
        <w:rPr>
          <w:b/>
          <w:bCs/>
          <w:sz w:val="20"/>
          <w:szCs w:val="20"/>
        </w:rPr>
      </w:pPr>
    </w:p>
    <w:p w14:paraId="22B079F1" w14:textId="071E88C2" w:rsidR="00254DA0" w:rsidRDefault="00C40E8D" w:rsidP="00C40E8D">
      <w:pPr>
        <w:ind w:left="346"/>
        <w:rPr>
          <w:b/>
          <w:bCs/>
          <w:sz w:val="20"/>
          <w:szCs w:val="20"/>
        </w:rPr>
      </w:pPr>
      <w:r>
        <w:rPr>
          <w:b/>
          <w:bCs/>
          <w:sz w:val="20"/>
          <w:szCs w:val="20"/>
        </w:rPr>
        <w:t>Fourth, we wish to add an option for participants to identify as ‘independent’ in the section where they are asked their political affili</w:t>
      </w:r>
      <w:r w:rsidR="00254DA0">
        <w:rPr>
          <w:b/>
          <w:bCs/>
          <w:sz w:val="20"/>
          <w:szCs w:val="20"/>
        </w:rPr>
        <w:t xml:space="preserve">ation, and to answer an additional question about level of political </w:t>
      </w:r>
      <w:del w:id="12" w:author="Winter Mason" w:date="2013-10-31T15:27:00Z">
        <w:r w:rsidR="00254DA0" w:rsidDel="00F33C05">
          <w:rPr>
            <w:b/>
            <w:bCs/>
            <w:sz w:val="20"/>
            <w:szCs w:val="20"/>
          </w:rPr>
          <w:delText>conservativism</w:delText>
        </w:r>
      </w:del>
      <w:ins w:id="13" w:author="Winter Mason" w:date="2013-10-31T15:27:00Z">
        <w:r w:rsidR="00F33C05">
          <w:rPr>
            <w:b/>
            <w:bCs/>
            <w:sz w:val="20"/>
            <w:szCs w:val="20"/>
          </w:rPr>
          <w:t>conservatism</w:t>
        </w:r>
      </w:ins>
      <w:r w:rsidR="00254DA0">
        <w:rPr>
          <w:b/>
          <w:bCs/>
          <w:sz w:val="20"/>
          <w:szCs w:val="20"/>
        </w:rPr>
        <w:t xml:space="preserve"> (standard in many studies of politics- see SSS).</w:t>
      </w:r>
    </w:p>
    <w:p w14:paraId="6742CC2B" w14:textId="77777777" w:rsidR="00254DA0" w:rsidRDefault="00254DA0" w:rsidP="00C40E8D">
      <w:pPr>
        <w:ind w:left="346"/>
        <w:rPr>
          <w:b/>
          <w:bCs/>
          <w:sz w:val="20"/>
          <w:szCs w:val="20"/>
        </w:rPr>
      </w:pPr>
    </w:p>
    <w:p w14:paraId="089F819D" w14:textId="77777777" w:rsidR="00254DA0" w:rsidRDefault="00254DA0" w:rsidP="00C40E8D">
      <w:pPr>
        <w:ind w:left="346"/>
        <w:rPr>
          <w:b/>
          <w:bCs/>
          <w:sz w:val="20"/>
          <w:szCs w:val="20"/>
        </w:rPr>
      </w:pPr>
      <w:r>
        <w:rPr>
          <w:b/>
          <w:bCs/>
          <w:sz w:val="20"/>
          <w:szCs w:val="20"/>
        </w:rPr>
        <w:t xml:space="preserve">Fifth, we would wish to increase the maximum enrollment from 1400 to 3000 to accommodate the use of subjects in this next iteration of the study. In the first iteration, 1392 subjects participated. </w:t>
      </w:r>
    </w:p>
    <w:p w14:paraId="6A3C1E67" w14:textId="77777777" w:rsidR="00254DA0" w:rsidRDefault="00254DA0" w:rsidP="00C40E8D">
      <w:pPr>
        <w:ind w:left="346"/>
        <w:rPr>
          <w:b/>
          <w:bCs/>
          <w:sz w:val="20"/>
          <w:szCs w:val="20"/>
        </w:rPr>
      </w:pPr>
    </w:p>
    <w:p w14:paraId="1F67425E" w14:textId="77777777" w:rsidR="00A71158" w:rsidRDefault="00C40E8D" w:rsidP="00C40E8D">
      <w:pPr>
        <w:ind w:left="346"/>
        <w:rPr>
          <w:b/>
          <w:bCs/>
          <w:sz w:val="20"/>
          <w:szCs w:val="20"/>
        </w:rPr>
      </w:pPr>
      <w:r>
        <w:rPr>
          <w:b/>
          <w:bCs/>
          <w:sz w:val="20"/>
          <w:szCs w:val="20"/>
        </w:rPr>
        <w:t>Last</w:t>
      </w:r>
      <w:r w:rsidR="00A71158">
        <w:rPr>
          <w:b/>
          <w:bCs/>
          <w:sz w:val="20"/>
          <w:szCs w:val="20"/>
        </w:rPr>
        <w:t xml:space="preserve">, since we are expanding the scope of the study, we would like to change the title from ‘Group Identities on Twitter’ to ‘Self-Aspects in Social Media’. </w:t>
      </w:r>
    </w:p>
    <w:p w14:paraId="5769C7AB" w14:textId="77777777" w:rsidR="006759B2" w:rsidRDefault="006759B2" w:rsidP="006759B2">
      <w:pPr>
        <w:ind w:left="346"/>
        <w:rPr>
          <w:b/>
          <w:bCs/>
          <w:sz w:val="20"/>
          <w:szCs w:val="12"/>
        </w:rPr>
      </w:pPr>
    </w:p>
    <w:p w14:paraId="101DDBD1" w14:textId="77777777" w:rsidR="006759B2" w:rsidRDefault="006759B2" w:rsidP="006759B2">
      <w:pPr>
        <w:ind w:left="706"/>
        <w:rPr>
          <w:sz w:val="4"/>
          <w:szCs w:val="4"/>
        </w:rPr>
      </w:pPr>
    </w:p>
    <w:p w14:paraId="64869B98" w14:textId="77777777" w:rsidR="00F96931" w:rsidRDefault="006759B2" w:rsidP="006759B2">
      <w:pPr>
        <w:ind w:left="346" w:hanging="346"/>
        <w:rPr>
          <w:sz w:val="20"/>
          <w:szCs w:val="20"/>
        </w:rPr>
      </w:pPr>
      <w:r>
        <w:rPr>
          <w:sz w:val="20"/>
          <w:szCs w:val="20"/>
        </w:rPr>
        <w:lastRenderedPageBreak/>
        <w:t>2.</w:t>
      </w:r>
      <w:r>
        <w:rPr>
          <w:sz w:val="20"/>
          <w:szCs w:val="20"/>
        </w:rPr>
        <w:tab/>
      </w:r>
      <w:r w:rsidR="00F96931">
        <w:rPr>
          <w:sz w:val="20"/>
          <w:szCs w:val="20"/>
        </w:rPr>
        <w:t>State the justification/rationale for this amendment</w:t>
      </w:r>
      <w:r w:rsidR="006D7F22">
        <w:rPr>
          <w:sz w:val="20"/>
          <w:szCs w:val="20"/>
        </w:rPr>
        <w:t>.  If risks are being updated, please provide specific justification</w:t>
      </w:r>
      <w:r w:rsidR="00F96931">
        <w:rPr>
          <w:sz w:val="20"/>
          <w:szCs w:val="20"/>
        </w:rPr>
        <w:t>:</w:t>
      </w:r>
    </w:p>
    <w:p w14:paraId="1B0BF8AD" w14:textId="77777777" w:rsidR="003536AE" w:rsidRDefault="003536AE" w:rsidP="006759B2">
      <w:pPr>
        <w:ind w:left="346" w:hanging="346"/>
        <w:rPr>
          <w:sz w:val="20"/>
          <w:szCs w:val="20"/>
        </w:rPr>
      </w:pPr>
    </w:p>
    <w:p w14:paraId="354FD240" w14:textId="26BEB2EE" w:rsidR="00C66D76" w:rsidRDefault="00F96931" w:rsidP="006759B2">
      <w:pPr>
        <w:ind w:left="346" w:hanging="346"/>
        <w:rPr>
          <w:b/>
          <w:sz w:val="20"/>
          <w:szCs w:val="20"/>
        </w:rPr>
      </w:pPr>
      <w:r>
        <w:rPr>
          <w:sz w:val="20"/>
          <w:szCs w:val="20"/>
        </w:rPr>
        <w:tab/>
      </w:r>
      <w:r w:rsidR="00916A89">
        <w:rPr>
          <w:b/>
          <w:sz w:val="20"/>
          <w:szCs w:val="20"/>
        </w:rPr>
        <w:t xml:space="preserve">In the first study, we </w:t>
      </w:r>
      <w:r w:rsidR="00A71158">
        <w:rPr>
          <w:b/>
          <w:sz w:val="20"/>
          <w:szCs w:val="20"/>
        </w:rPr>
        <w:t xml:space="preserve">used a somewhat </w:t>
      </w:r>
      <w:r w:rsidR="00916A89">
        <w:rPr>
          <w:b/>
          <w:sz w:val="20"/>
          <w:szCs w:val="20"/>
        </w:rPr>
        <w:t>novel paradigm for studying psychological attributes of social media users. We wanted to start with something specific, so we used one psychological construct</w:t>
      </w:r>
      <w:ins w:id="14" w:author="Winter Mason" w:date="2013-10-31T15:40:00Z">
        <w:r w:rsidR="005A6C9E">
          <w:rPr>
            <w:b/>
            <w:sz w:val="20"/>
            <w:szCs w:val="20"/>
          </w:rPr>
          <w:t>—</w:t>
        </w:r>
      </w:ins>
      <w:del w:id="15" w:author="Winter Mason" w:date="2013-10-31T15:40:00Z">
        <w:r w:rsidR="00916A89" w:rsidDel="005A6C9E">
          <w:rPr>
            <w:b/>
            <w:sz w:val="20"/>
            <w:szCs w:val="20"/>
          </w:rPr>
          <w:delText xml:space="preserve">- </w:delText>
        </w:r>
      </w:del>
      <w:r w:rsidR="00916A89">
        <w:rPr>
          <w:b/>
          <w:sz w:val="20"/>
          <w:szCs w:val="20"/>
        </w:rPr>
        <w:t>group identity</w:t>
      </w:r>
      <w:ins w:id="16" w:author="Winter Mason" w:date="2013-10-31T15:41:00Z">
        <w:r w:rsidR="005A6C9E">
          <w:rPr>
            <w:b/>
            <w:sz w:val="20"/>
            <w:szCs w:val="20"/>
          </w:rPr>
          <w:t>—</w:t>
        </w:r>
      </w:ins>
      <w:del w:id="17" w:author="Winter Mason" w:date="2013-10-31T15:41:00Z">
        <w:r w:rsidR="00916A89" w:rsidDel="005A6C9E">
          <w:rPr>
            <w:b/>
            <w:sz w:val="20"/>
            <w:szCs w:val="20"/>
          </w:rPr>
          <w:delText xml:space="preserve">- </w:delText>
        </w:r>
      </w:del>
      <w:r w:rsidR="00916A89">
        <w:rPr>
          <w:b/>
          <w:sz w:val="20"/>
          <w:szCs w:val="20"/>
        </w:rPr>
        <w:t>on one social network platform</w:t>
      </w:r>
      <w:ins w:id="18" w:author="Winter Mason" w:date="2013-10-31T15:41:00Z">
        <w:r w:rsidR="005A6C9E">
          <w:rPr>
            <w:b/>
            <w:sz w:val="20"/>
            <w:szCs w:val="20"/>
          </w:rPr>
          <w:t xml:space="preserve">, </w:t>
        </w:r>
      </w:ins>
      <w:del w:id="19" w:author="Winter Mason" w:date="2013-10-31T15:41:00Z">
        <w:r w:rsidR="00916A89" w:rsidDel="005A6C9E">
          <w:rPr>
            <w:b/>
            <w:sz w:val="20"/>
            <w:szCs w:val="20"/>
          </w:rPr>
          <w:delText xml:space="preserve">- </w:delText>
        </w:r>
      </w:del>
      <w:r w:rsidR="00916A89">
        <w:rPr>
          <w:b/>
          <w:sz w:val="20"/>
          <w:szCs w:val="20"/>
        </w:rPr>
        <w:t xml:space="preserve">Twitter. </w:t>
      </w:r>
      <w:r w:rsidR="00C66D76">
        <w:rPr>
          <w:b/>
          <w:sz w:val="20"/>
          <w:szCs w:val="20"/>
        </w:rPr>
        <w:t>Initial results were promising. We found that certain group identities, like gender, were easier to infer from a person’s online communications than others, like political affiliation. The general approach of surveying human subjects on psychological attributes and correlating that with data from social media is shaping into a very fruitful direction</w:t>
      </w:r>
      <w:del w:id="20" w:author="Winter Mason" w:date="2013-10-31T15:41:00Z">
        <w:r w:rsidR="00C66D76" w:rsidDel="003F1757">
          <w:rPr>
            <w:b/>
            <w:sz w:val="20"/>
            <w:szCs w:val="20"/>
          </w:rPr>
          <w:delText xml:space="preserve"> that is rarely taken in the current literature, which is dominated by computer</w:delText>
        </w:r>
        <w:r w:rsidR="00A71158" w:rsidDel="003F1757">
          <w:rPr>
            <w:b/>
            <w:sz w:val="20"/>
            <w:szCs w:val="20"/>
          </w:rPr>
          <w:delText xml:space="preserve"> science</w:delText>
        </w:r>
        <w:r w:rsidR="00C66D76" w:rsidDel="003F1757">
          <w:rPr>
            <w:b/>
            <w:sz w:val="20"/>
            <w:szCs w:val="20"/>
          </w:rPr>
          <w:delText xml:space="preserve"> researchers</w:delText>
        </w:r>
      </w:del>
      <w:r w:rsidR="00C66D76">
        <w:rPr>
          <w:b/>
          <w:sz w:val="20"/>
          <w:szCs w:val="20"/>
        </w:rPr>
        <w:t xml:space="preserve">. Through these amendments, we wish to widen the scope of the study to include Facebook, a far more popular social networking site with a diverse range of data, and </w:t>
      </w:r>
      <w:del w:id="21" w:author="Winter Mason" w:date="2013-10-31T15:41:00Z">
        <w:r w:rsidR="00C66D76" w:rsidDel="003F1757">
          <w:rPr>
            <w:b/>
            <w:sz w:val="20"/>
            <w:szCs w:val="20"/>
          </w:rPr>
          <w:delText xml:space="preserve">other </w:delText>
        </w:r>
      </w:del>
      <w:r w:rsidR="00C66D76">
        <w:rPr>
          <w:b/>
          <w:sz w:val="20"/>
          <w:szCs w:val="20"/>
        </w:rPr>
        <w:t>psychological constructs</w:t>
      </w:r>
      <w:ins w:id="22" w:author="Winter Mason" w:date="2013-10-31T15:41:00Z">
        <w:r w:rsidR="003F1757" w:rsidRPr="003F1757">
          <w:rPr>
            <w:b/>
            <w:sz w:val="20"/>
            <w:szCs w:val="20"/>
          </w:rPr>
          <w:t xml:space="preserve"> </w:t>
        </w:r>
        <w:r w:rsidR="003F1757">
          <w:rPr>
            <w:b/>
            <w:sz w:val="20"/>
            <w:szCs w:val="20"/>
          </w:rPr>
          <w:t>other</w:t>
        </w:r>
      </w:ins>
      <w:r w:rsidR="00C66D76">
        <w:rPr>
          <w:b/>
          <w:sz w:val="20"/>
          <w:szCs w:val="20"/>
        </w:rPr>
        <w:t xml:space="preserve"> than just group identity. This has high potential to provide interesting results for psychologists. For example, though </w:t>
      </w:r>
      <w:r w:rsidR="003536AE">
        <w:rPr>
          <w:b/>
          <w:sz w:val="20"/>
          <w:szCs w:val="20"/>
        </w:rPr>
        <w:t>“</w:t>
      </w:r>
      <w:r w:rsidR="00C66D76">
        <w:rPr>
          <w:b/>
          <w:sz w:val="20"/>
          <w:szCs w:val="20"/>
        </w:rPr>
        <w:t>self-aspects</w:t>
      </w:r>
      <w:r w:rsidR="003536AE">
        <w:rPr>
          <w:b/>
          <w:sz w:val="20"/>
          <w:szCs w:val="20"/>
        </w:rPr>
        <w:t>”</w:t>
      </w:r>
      <w:r w:rsidR="00C66D76">
        <w:rPr>
          <w:b/>
          <w:sz w:val="20"/>
          <w:szCs w:val="20"/>
        </w:rPr>
        <w:t xml:space="preserve"> have been widely studied</w:t>
      </w:r>
      <w:r w:rsidR="00A71158">
        <w:rPr>
          <w:b/>
          <w:sz w:val="20"/>
          <w:szCs w:val="20"/>
        </w:rPr>
        <w:t xml:space="preserve"> in psychology</w:t>
      </w:r>
      <w:r w:rsidR="00C66D76">
        <w:rPr>
          <w:b/>
          <w:sz w:val="20"/>
          <w:szCs w:val="20"/>
        </w:rPr>
        <w:t xml:space="preserve">, no one has investigated which particular self-aspects people tend to reveal in social media and the extent to which this might differ for different platforms, like Twitter vs. Facebook. In addition, the inclusion of more psychological survey </w:t>
      </w:r>
      <w:r w:rsidR="003536AE">
        <w:rPr>
          <w:b/>
          <w:sz w:val="20"/>
          <w:szCs w:val="20"/>
        </w:rPr>
        <w:t xml:space="preserve">elements and data from multiple platforms may allow us to make a better case to the community of social media researchers for our methodology and the importance of interdisciplinary collaboration between psychologists and computer scientists in this domain. </w:t>
      </w:r>
    </w:p>
    <w:p w14:paraId="5241AD14" w14:textId="77777777" w:rsidR="00254DA0" w:rsidRDefault="00254DA0" w:rsidP="006759B2">
      <w:pPr>
        <w:ind w:left="346" w:hanging="346"/>
        <w:rPr>
          <w:b/>
          <w:sz w:val="20"/>
          <w:szCs w:val="20"/>
        </w:rPr>
      </w:pPr>
    </w:p>
    <w:p w14:paraId="3C99AB36" w14:textId="77777777" w:rsidR="00F402E2" w:rsidRDefault="00F402E2" w:rsidP="006759B2">
      <w:pPr>
        <w:ind w:left="346" w:hanging="346"/>
        <w:rPr>
          <w:b/>
          <w:sz w:val="20"/>
          <w:szCs w:val="20"/>
        </w:rPr>
      </w:pPr>
    </w:p>
    <w:p w14:paraId="6E4A1360" w14:textId="38090B69" w:rsidR="00254DA0" w:rsidRDefault="00F402E2" w:rsidP="006759B2">
      <w:pPr>
        <w:ind w:left="346" w:hanging="346"/>
        <w:rPr>
          <w:b/>
          <w:sz w:val="20"/>
          <w:szCs w:val="20"/>
        </w:rPr>
      </w:pPr>
      <w:r>
        <w:rPr>
          <w:b/>
          <w:sz w:val="20"/>
          <w:szCs w:val="20"/>
        </w:rPr>
        <w:tab/>
        <w:t>From a</w:t>
      </w:r>
      <w:r w:rsidR="00254DA0">
        <w:rPr>
          <w:b/>
          <w:sz w:val="20"/>
          <w:szCs w:val="20"/>
        </w:rPr>
        <w:t>n overall</w:t>
      </w:r>
      <w:r>
        <w:rPr>
          <w:b/>
          <w:sz w:val="20"/>
          <w:szCs w:val="20"/>
        </w:rPr>
        <w:t xml:space="preserve"> procedural perspective, there is little difference between the amended study and the study we have run under this IRB. </w:t>
      </w:r>
      <w:del w:id="23" w:author="Winter Mason" w:date="2013-10-31T15:42:00Z">
        <w:r w:rsidDel="003F1757">
          <w:rPr>
            <w:b/>
            <w:sz w:val="20"/>
            <w:szCs w:val="20"/>
          </w:rPr>
          <w:delText>This is simply another instance of s</w:delText>
        </w:r>
      </w:del>
      <w:ins w:id="24" w:author="Winter Mason" w:date="2013-10-31T15:42:00Z">
        <w:r w:rsidR="003F1757">
          <w:rPr>
            <w:b/>
            <w:sz w:val="20"/>
            <w:szCs w:val="20"/>
          </w:rPr>
          <w:t>S</w:t>
        </w:r>
      </w:ins>
      <w:r>
        <w:rPr>
          <w:b/>
          <w:sz w:val="20"/>
          <w:szCs w:val="20"/>
        </w:rPr>
        <w:t>ubjects answer</w:t>
      </w:r>
      <w:del w:id="25" w:author="Winter Mason" w:date="2013-10-31T15:42:00Z">
        <w:r w:rsidDel="003F1757">
          <w:rPr>
            <w:b/>
            <w:sz w:val="20"/>
            <w:szCs w:val="20"/>
          </w:rPr>
          <w:delText>ing</w:delText>
        </w:r>
      </w:del>
      <w:r>
        <w:rPr>
          <w:b/>
          <w:sz w:val="20"/>
          <w:szCs w:val="20"/>
        </w:rPr>
        <w:t xml:space="preserve"> a series of optional questions about themselves and </w:t>
      </w:r>
      <w:commentRangeStart w:id="26"/>
      <w:del w:id="27" w:author="Winter Mason" w:date="2013-10-31T15:42:00Z">
        <w:r w:rsidRPr="003F1757" w:rsidDel="003F1757">
          <w:rPr>
            <w:b/>
            <w:strike/>
            <w:sz w:val="20"/>
            <w:szCs w:val="20"/>
            <w:rPrChange w:id="28" w:author="Winter Mason" w:date="2013-10-31T15:43:00Z">
              <w:rPr>
                <w:b/>
                <w:sz w:val="20"/>
                <w:szCs w:val="20"/>
              </w:rPr>
            </w:rPrChange>
          </w:rPr>
          <w:delText xml:space="preserve">having </w:delText>
        </w:r>
      </w:del>
      <w:ins w:id="29" w:author="Winter Mason" w:date="2013-10-31T15:42:00Z">
        <w:r w:rsidR="003F1757" w:rsidRPr="003F1757">
          <w:rPr>
            <w:b/>
            <w:strike/>
            <w:sz w:val="20"/>
            <w:szCs w:val="20"/>
            <w:rPrChange w:id="30" w:author="Winter Mason" w:date="2013-10-31T15:43:00Z">
              <w:rPr>
                <w:b/>
                <w:sz w:val="20"/>
                <w:szCs w:val="20"/>
              </w:rPr>
            </w:rPrChange>
          </w:rPr>
          <w:t>have</w:t>
        </w:r>
        <w:r w:rsidR="003F1757" w:rsidRPr="003F1757">
          <w:rPr>
            <w:b/>
            <w:strike/>
            <w:sz w:val="20"/>
            <w:szCs w:val="20"/>
            <w:rPrChange w:id="31" w:author="Winter Mason" w:date="2013-10-31T15:43:00Z">
              <w:rPr>
                <w:b/>
                <w:sz w:val="20"/>
                <w:szCs w:val="20"/>
              </w:rPr>
            </w:rPrChange>
          </w:rPr>
          <w:t xml:space="preserve"> </w:t>
        </w:r>
      </w:ins>
      <w:r w:rsidRPr="003F1757">
        <w:rPr>
          <w:b/>
          <w:strike/>
          <w:sz w:val="20"/>
          <w:szCs w:val="20"/>
          <w:rPrChange w:id="32" w:author="Winter Mason" w:date="2013-10-31T15:43:00Z">
            <w:rPr>
              <w:b/>
              <w:sz w:val="20"/>
              <w:szCs w:val="20"/>
            </w:rPr>
          </w:rPrChange>
        </w:rPr>
        <w:t>the option to</w:t>
      </w:r>
      <w:r>
        <w:rPr>
          <w:b/>
          <w:sz w:val="20"/>
          <w:szCs w:val="20"/>
        </w:rPr>
        <w:t xml:space="preserve"> </w:t>
      </w:r>
      <w:commentRangeEnd w:id="26"/>
      <w:r w:rsidR="003F1757">
        <w:rPr>
          <w:rStyle w:val="CommentReference"/>
        </w:rPr>
        <w:commentReference w:id="26"/>
      </w:r>
      <w:r>
        <w:rPr>
          <w:b/>
          <w:sz w:val="20"/>
          <w:szCs w:val="20"/>
        </w:rPr>
        <w:t>authorize us to use their</w:t>
      </w:r>
      <w:r w:rsidR="00254DA0">
        <w:rPr>
          <w:b/>
          <w:sz w:val="20"/>
          <w:szCs w:val="20"/>
        </w:rPr>
        <w:t xml:space="preserve"> data from</w:t>
      </w:r>
      <w:r>
        <w:rPr>
          <w:b/>
          <w:sz w:val="20"/>
          <w:szCs w:val="20"/>
        </w:rPr>
        <w:t xml:space="preserve"> social media site</w:t>
      </w:r>
      <w:r w:rsidR="00254DA0">
        <w:rPr>
          <w:b/>
          <w:sz w:val="20"/>
          <w:szCs w:val="20"/>
        </w:rPr>
        <w:t>s</w:t>
      </w:r>
      <w:r>
        <w:rPr>
          <w:b/>
          <w:sz w:val="20"/>
          <w:szCs w:val="20"/>
        </w:rPr>
        <w:t xml:space="preserve">. </w:t>
      </w:r>
      <w:r w:rsidR="00254DA0">
        <w:rPr>
          <w:b/>
          <w:sz w:val="20"/>
          <w:szCs w:val="20"/>
        </w:rPr>
        <w:t xml:space="preserve">The new study includes more components and will therefore take longer, but will still </w:t>
      </w:r>
      <w:ins w:id="33" w:author="Winter Mason" w:date="2013-10-31T15:43:00Z">
        <w:r w:rsidR="003F1757">
          <w:rPr>
            <w:b/>
            <w:sz w:val="20"/>
            <w:szCs w:val="20"/>
          </w:rPr>
          <w:t>tak</w:t>
        </w:r>
      </w:ins>
      <w:bookmarkStart w:id="34" w:name="_GoBack"/>
      <w:bookmarkEnd w:id="34"/>
      <w:del w:id="35" w:author="Winter Mason" w:date="2013-10-31T15:43:00Z">
        <w:r w:rsidR="00254DA0" w:rsidDel="003F1757">
          <w:rPr>
            <w:b/>
            <w:sz w:val="20"/>
            <w:szCs w:val="20"/>
          </w:rPr>
          <w:delText>b</w:delText>
        </w:r>
      </w:del>
      <w:r w:rsidR="00254DA0">
        <w:rPr>
          <w:b/>
          <w:sz w:val="20"/>
          <w:szCs w:val="20"/>
        </w:rPr>
        <w:t>e less than an hour to complete. The first iteration of the study ended up only taking an average of about 15</w:t>
      </w:r>
      <w:r w:rsidR="00184623">
        <w:rPr>
          <w:b/>
          <w:sz w:val="20"/>
          <w:szCs w:val="20"/>
        </w:rPr>
        <w:t xml:space="preserve"> minutes</w:t>
      </w:r>
      <w:r w:rsidR="00254DA0">
        <w:rPr>
          <w:b/>
          <w:sz w:val="20"/>
          <w:szCs w:val="20"/>
        </w:rPr>
        <w:t xml:space="preserve"> for participants. Since participants sign up for an hour’s worth of credit, it also makes more sense to have them answer more questions</w:t>
      </w:r>
      <w:r w:rsidR="00096540">
        <w:rPr>
          <w:b/>
          <w:sz w:val="20"/>
          <w:szCs w:val="20"/>
        </w:rPr>
        <w:t xml:space="preserve"> on widely used survey items</w:t>
      </w:r>
      <w:r w:rsidR="00254DA0">
        <w:rPr>
          <w:b/>
          <w:sz w:val="20"/>
          <w:szCs w:val="20"/>
        </w:rPr>
        <w:t>, which as mentioned, could be of great benefit to</w:t>
      </w:r>
      <w:r w:rsidR="00096540">
        <w:rPr>
          <w:b/>
          <w:sz w:val="20"/>
          <w:szCs w:val="20"/>
        </w:rPr>
        <w:t xml:space="preserve"> scientific community when used within our paradigm. </w:t>
      </w:r>
    </w:p>
    <w:p w14:paraId="2AD64522" w14:textId="77777777" w:rsidR="00F402E2" w:rsidRDefault="00F402E2" w:rsidP="006759B2">
      <w:pPr>
        <w:ind w:left="346" w:hanging="346"/>
        <w:rPr>
          <w:b/>
          <w:sz w:val="20"/>
          <w:szCs w:val="20"/>
        </w:rPr>
      </w:pPr>
    </w:p>
    <w:p w14:paraId="7926FB8B" w14:textId="77777777" w:rsidR="00C66D76" w:rsidRDefault="00C66D76" w:rsidP="006759B2">
      <w:pPr>
        <w:ind w:left="346" w:hanging="346"/>
        <w:rPr>
          <w:sz w:val="20"/>
          <w:szCs w:val="20"/>
        </w:rPr>
      </w:pPr>
    </w:p>
    <w:p w14:paraId="678D0DA9" w14:textId="77777777" w:rsidR="006759B2" w:rsidRDefault="00F96931" w:rsidP="006759B2">
      <w:pPr>
        <w:ind w:left="346" w:hanging="346"/>
        <w:rPr>
          <w:sz w:val="20"/>
          <w:szCs w:val="20"/>
        </w:rPr>
      </w:pPr>
      <w:r>
        <w:rPr>
          <w:sz w:val="20"/>
          <w:szCs w:val="20"/>
        </w:rPr>
        <w:t>3.</w:t>
      </w:r>
      <w:r>
        <w:rPr>
          <w:sz w:val="20"/>
          <w:szCs w:val="20"/>
        </w:rPr>
        <w:tab/>
      </w:r>
      <w:r w:rsidR="006759B2">
        <w:rPr>
          <w:sz w:val="20"/>
          <w:szCs w:val="20"/>
        </w:rPr>
        <w:t>Is the study sponsored?</w:t>
      </w:r>
    </w:p>
    <w:p w14:paraId="29520A80" w14:textId="77777777" w:rsidR="006759B2" w:rsidRDefault="00916A89" w:rsidP="006759B2">
      <w:pPr>
        <w:ind w:left="346"/>
        <w:rPr>
          <w:sz w:val="20"/>
          <w:szCs w:val="20"/>
        </w:rPr>
      </w:pPr>
      <w:r>
        <w:rPr>
          <w:sz w:val="20"/>
          <w:szCs w:val="20"/>
        </w:rPr>
        <w:fldChar w:fldCharType="begin">
          <w:ffData>
            <w:name w:val="Check74"/>
            <w:enabled/>
            <w:calcOnExit w:val="0"/>
            <w:checkBox>
              <w:sizeAuto/>
              <w:default w:val="1"/>
            </w:checkBox>
          </w:ffData>
        </w:fldChar>
      </w:r>
      <w:bookmarkStart w:id="36" w:name="Check74"/>
      <w:r>
        <w:rPr>
          <w:sz w:val="20"/>
          <w:szCs w:val="20"/>
        </w:rPr>
        <w:instrText xml:space="preserve"> FORMCHECKBOX </w:instrText>
      </w:r>
      <w:r>
        <w:rPr>
          <w:sz w:val="20"/>
          <w:szCs w:val="20"/>
        </w:rPr>
      </w:r>
      <w:r>
        <w:rPr>
          <w:sz w:val="20"/>
          <w:szCs w:val="20"/>
        </w:rPr>
        <w:fldChar w:fldCharType="end"/>
      </w:r>
      <w:bookmarkEnd w:id="36"/>
      <w:r w:rsidR="00B70F8D">
        <w:rPr>
          <w:sz w:val="20"/>
          <w:szCs w:val="20"/>
        </w:rPr>
        <w:tab/>
      </w:r>
      <w:r w:rsidR="006759B2">
        <w:rPr>
          <w:sz w:val="20"/>
          <w:szCs w:val="20"/>
        </w:rPr>
        <w:t>No.</w:t>
      </w:r>
    </w:p>
    <w:p w14:paraId="4B699EE0" w14:textId="77777777" w:rsidR="006759B2" w:rsidRDefault="0026346F" w:rsidP="006759B2">
      <w:pPr>
        <w:ind w:left="346"/>
        <w:rPr>
          <w:sz w:val="20"/>
          <w:szCs w:val="20"/>
        </w:rPr>
      </w:pPr>
      <w:r>
        <w:rPr>
          <w:sz w:val="20"/>
          <w:szCs w:val="20"/>
        </w:rPr>
        <w:fldChar w:fldCharType="begin">
          <w:ffData>
            <w:name w:val="Check75"/>
            <w:enabled/>
            <w:calcOnExit w:val="0"/>
            <w:checkBox>
              <w:sizeAuto/>
              <w:default w:val="0"/>
            </w:checkBox>
          </w:ffData>
        </w:fldChar>
      </w:r>
      <w:r w:rsidR="006759B2">
        <w:rPr>
          <w:sz w:val="20"/>
          <w:szCs w:val="20"/>
        </w:rPr>
        <w:instrText xml:space="preserve"> FORMCHECKBOX </w:instrText>
      </w:r>
      <w:r>
        <w:rPr>
          <w:sz w:val="20"/>
          <w:szCs w:val="20"/>
        </w:rPr>
      </w:r>
      <w:r>
        <w:rPr>
          <w:sz w:val="20"/>
          <w:szCs w:val="20"/>
        </w:rPr>
        <w:fldChar w:fldCharType="end"/>
      </w:r>
      <w:r w:rsidR="00B70F8D">
        <w:rPr>
          <w:sz w:val="20"/>
          <w:szCs w:val="20"/>
        </w:rPr>
        <w:tab/>
      </w:r>
      <w:r w:rsidR="006759B2">
        <w:rPr>
          <w:sz w:val="20"/>
          <w:szCs w:val="20"/>
        </w:rPr>
        <w:t>Yes.  Check the appropriate line below and provide with this amendment, as applicable:</w:t>
      </w:r>
    </w:p>
    <w:p w14:paraId="2E00D111" w14:textId="77777777" w:rsidR="006759B2" w:rsidRDefault="0026346F" w:rsidP="006759B2">
      <w:pPr>
        <w:tabs>
          <w:tab w:val="left" w:pos="1080"/>
        </w:tabs>
        <w:ind w:left="1080" w:hanging="360"/>
        <w:rPr>
          <w:sz w:val="20"/>
          <w:szCs w:val="20"/>
        </w:rPr>
      </w:pPr>
      <w:r>
        <w:rPr>
          <w:b/>
          <w:bCs/>
          <w:sz w:val="20"/>
          <w:szCs w:val="20"/>
        </w:rPr>
        <w:fldChar w:fldCharType="begin">
          <w:ffData>
            <w:name w:val="Check3"/>
            <w:enabled/>
            <w:calcOnExit w:val="0"/>
            <w:checkBox>
              <w:sizeAuto/>
              <w:default w:val="0"/>
            </w:checkBox>
          </w:ffData>
        </w:fldChar>
      </w:r>
      <w:r w:rsidR="006759B2">
        <w:rPr>
          <w:b/>
          <w:bCs/>
          <w:sz w:val="20"/>
          <w:szCs w:val="20"/>
        </w:rPr>
        <w:instrText xml:space="preserve"> FORMCHECKBOX </w:instrText>
      </w:r>
      <w:r>
        <w:rPr>
          <w:b/>
          <w:bCs/>
          <w:sz w:val="20"/>
          <w:szCs w:val="20"/>
        </w:rPr>
      </w:r>
      <w:r>
        <w:rPr>
          <w:b/>
          <w:bCs/>
          <w:sz w:val="20"/>
          <w:szCs w:val="20"/>
        </w:rPr>
        <w:fldChar w:fldCharType="end"/>
      </w:r>
      <w:r w:rsidR="006759B2">
        <w:rPr>
          <w:b/>
          <w:bCs/>
          <w:sz w:val="20"/>
          <w:szCs w:val="20"/>
        </w:rPr>
        <w:tab/>
      </w:r>
      <w:proofErr w:type="gramStart"/>
      <w:r w:rsidR="003F6913">
        <w:rPr>
          <w:sz w:val="20"/>
          <w:szCs w:val="20"/>
        </w:rPr>
        <w:t>A</w:t>
      </w:r>
      <w:r w:rsidR="006759B2">
        <w:rPr>
          <w:sz w:val="20"/>
          <w:szCs w:val="20"/>
        </w:rPr>
        <w:t xml:space="preserve"> copy of the sponsor’s amendment, if the amendment came from the sponsor.</w:t>
      </w:r>
      <w:proofErr w:type="gramEnd"/>
    </w:p>
    <w:p w14:paraId="70613CE9" w14:textId="77777777" w:rsidR="006759B2" w:rsidRDefault="0026346F" w:rsidP="006759B2">
      <w:pPr>
        <w:ind w:left="1094" w:hanging="374"/>
        <w:rPr>
          <w:sz w:val="20"/>
          <w:szCs w:val="20"/>
        </w:rPr>
      </w:pPr>
      <w:r>
        <w:rPr>
          <w:b/>
          <w:bCs/>
          <w:sz w:val="20"/>
          <w:szCs w:val="20"/>
        </w:rPr>
        <w:fldChar w:fldCharType="begin">
          <w:ffData>
            <w:name w:val="Check4"/>
            <w:enabled/>
            <w:calcOnExit w:val="0"/>
            <w:checkBox>
              <w:sizeAuto/>
              <w:default w:val="0"/>
            </w:checkBox>
          </w:ffData>
        </w:fldChar>
      </w:r>
      <w:r w:rsidR="006759B2">
        <w:rPr>
          <w:b/>
          <w:bCs/>
          <w:sz w:val="20"/>
          <w:szCs w:val="20"/>
        </w:rPr>
        <w:instrText xml:space="preserve"> FORMCHECKBOX </w:instrText>
      </w:r>
      <w:r>
        <w:rPr>
          <w:b/>
          <w:bCs/>
          <w:sz w:val="20"/>
          <w:szCs w:val="20"/>
        </w:rPr>
      </w:r>
      <w:r>
        <w:rPr>
          <w:b/>
          <w:bCs/>
          <w:sz w:val="20"/>
          <w:szCs w:val="20"/>
        </w:rPr>
        <w:fldChar w:fldCharType="end"/>
      </w:r>
      <w:r w:rsidR="006759B2">
        <w:rPr>
          <w:sz w:val="20"/>
          <w:szCs w:val="20"/>
        </w:rPr>
        <w:tab/>
      </w:r>
      <w:proofErr w:type="gramStart"/>
      <w:r w:rsidR="003F6913">
        <w:rPr>
          <w:sz w:val="20"/>
          <w:szCs w:val="20"/>
        </w:rPr>
        <w:t>A</w:t>
      </w:r>
      <w:r w:rsidR="006759B2">
        <w:rPr>
          <w:sz w:val="20"/>
          <w:szCs w:val="20"/>
        </w:rPr>
        <w:t xml:space="preserve"> copy of your notice to the sponsor of this change, if you initiated the amendment.</w:t>
      </w:r>
      <w:proofErr w:type="gramEnd"/>
    </w:p>
    <w:p w14:paraId="5D6A9846" w14:textId="77777777" w:rsidR="006759B2" w:rsidRDefault="0026346F" w:rsidP="006759B2">
      <w:pPr>
        <w:ind w:left="1094" w:hanging="374"/>
        <w:rPr>
          <w:sz w:val="20"/>
          <w:szCs w:val="20"/>
        </w:rPr>
      </w:pPr>
      <w:r>
        <w:rPr>
          <w:sz w:val="20"/>
          <w:szCs w:val="20"/>
        </w:rPr>
        <w:fldChar w:fldCharType="begin">
          <w:ffData>
            <w:name w:val="Check82"/>
            <w:enabled/>
            <w:calcOnExit w:val="0"/>
            <w:checkBox>
              <w:sizeAuto/>
              <w:default w:val="0"/>
            </w:checkBox>
          </w:ffData>
        </w:fldChar>
      </w:r>
      <w:r w:rsidR="006759B2">
        <w:rPr>
          <w:sz w:val="20"/>
          <w:szCs w:val="20"/>
        </w:rPr>
        <w:instrText xml:space="preserve"> FORMCHECKBOX </w:instrText>
      </w:r>
      <w:r>
        <w:rPr>
          <w:sz w:val="20"/>
          <w:szCs w:val="20"/>
        </w:rPr>
      </w:r>
      <w:r>
        <w:rPr>
          <w:sz w:val="20"/>
          <w:szCs w:val="20"/>
        </w:rPr>
        <w:fldChar w:fldCharType="end"/>
      </w:r>
      <w:r w:rsidR="006759B2">
        <w:rPr>
          <w:sz w:val="20"/>
          <w:szCs w:val="20"/>
        </w:rPr>
        <w:tab/>
      </w:r>
      <w:r w:rsidR="003F6913">
        <w:rPr>
          <w:sz w:val="20"/>
          <w:szCs w:val="20"/>
        </w:rPr>
        <w:t>A</w:t>
      </w:r>
      <w:r w:rsidR="006759B2">
        <w:rPr>
          <w:sz w:val="20"/>
          <w:szCs w:val="20"/>
        </w:rPr>
        <w:t xml:space="preserve"> copy of the approved amendment will be sent to the sponsor.</w:t>
      </w:r>
    </w:p>
    <w:p w14:paraId="5D60A958" w14:textId="77777777" w:rsidR="003F6913" w:rsidRDefault="0026346F" w:rsidP="006759B2">
      <w:pPr>
        <w:ind w:left="1094" w:hanging="374"/>
        <w:rPr>
          <w:sz w:val="20"/>
          <w:szCs w:val="20"/>
        </w:rPr>
      </w:pPr>
      <w:r>
        <w:rPr>
          <w:sz w:val="20"/>
          <w:szCs w:val="20"/>
        </w:rPr>
        <w:fldChar w:fldCharType="begin">
          <w:ffData>
            <w:name w:val="Check106"/>
            <w:enabled/>
            <w:calcOnExit w:val="0"/>
            <w:checkBox>
              <w:sizeAuto/>
              <w:default w:val="0"/>
            </w:checkBox>
          </w:ffData>
        </w:fldChar>
      </w:r>
      <w:bookmarkStart w:id="37" w:name="Check106"/>
      <w:r w:rsidR="003F6913">
        <w:rPr>
          <w:sz w:val="20"/>
          <w:szCs w:val="20"/>
        </w:rPr>
        <w:instrText xml:space="preserve"> FORMCHECKBOX </w:instrText>
      </w:r>
      <w:r>
        <w:rPr>
          <w:sz w:val="20"/>
          <w:szCs w:val="20"/>
        </w:rPr>
      </w:r>
      <w:r>
        <w:rPr>
          <w:sz w:val="20"/>
          <w:szCs w:val="20"/>
        </w:rPr>
        <w:fldChar w:fldCharType="end"/>
      </w:r>
      <w:bookmarkEnd w:id="37"/>
      <w:r w:rsidR="003F6913">
        <w:rPr>
          <w:sz w:val="20"/>
          <w:szCs w:val="20"/>
        </w:rPr>
        <w:tab/>
        <w:t xml:space="preserve">None of the above </w:t>
      </w:r>
      <w:proofErr w:type="gramStart"/>
      <w:r w:rsidR="003F6913">
        <w:rPr>
          <w:sz w:val="20"/>
          <w:szCs w:val="20"/>
        </w:rPr>
        <w:t>apply</w:t>
      </w:r>
      <w:proofErr w:type="gramEnd"/>
      <w:r w:rsidR="003F6913">
        <w:rPr>
          <w:sz w:val="20"/>
          <w:szCs w:val="20"/>
        </w:rPr>
        <w:t>.</w:t>
      </w:r>
      <w:r w:rsidR="00DE5B46">
        <w:rPr>
          <w:sz w:val="20"/>
          <w:szCs w:val="20"/>
        </w:rPr>
        <w:t xml:space="preserve">  Please explain</w:t>
      </w:r>
      <w:proofErr w:type="gramStart"/>
      <w:r w:rsidR="00DE5B46">
        <w:rPr>
          <w:sz w:val="20"/>
          <w:szCs w:val="20"/>
        </w:rPr>
        <w:t xml:space="preserve">:  </w:t>
      </w:r>
      <w:proofErr w:type="gramEnd"/>
      <w:r w:rsidRPr="00DE5B46">
        <w:rPr>
          <w:sz w:val="20"/>
          <w:szCs w:val="20"/>
          <w:u w:val="single"/>
        </w:rPr>
        <w:fldChar w:fldCharType="begin">
          <w:ffData>
            <w:name w:val="Text160"/>
            <w:enabled/>
            <w:calcOnExit w:val="0"/>
            <w:textInput/>
          </w:ffData>
        </w:fldChar>
      </w:r>
      <w:bookmarkStart w:id="38" w:name="Text160"/>
      <w:r w:rsidR="00DE5B46" w:rsidRPr="00DE5B46">
        <w:rPr>
          <w:sz w:val="20"/>
          <w:szCs w:val="20"/>
          <w:u w:val="single"/>
        </w:rPr>
        <w:instrText xml:space="preserve"> FORMTEXT </w:instrText>
      </w:r>
      <w:r w:rsidRPr="00DE5B46">
        <w:rPr>
          <w:sz w:val="20"/>
          <w:szCs w:val="20"/>
          <w:u w:val="single"/>
        </w:rPr>
      </w:r>
      <w:r w:rsidRPr="00DE5B46">
        <w:rPr>
          <w:sz w:val="20"/>
          <w:szCs w:val="20"/>
          <w:u w:val="single"/>
        </w:rPr>
        <w:fldChar w:fldCharType="separate"/>
      </w:r>
      <w:r w:rsidR="00DE5B46" w:rsidRPr="00DE5B46">
        <w:rPr>
          <w:noProof/>
          <w:sz w:val="20"/>
          <w:szCs w:val="20"/>
          <w:u w:val="single"/>
        </w:rPr>
        <w:t> </w:t>
      </w:r>
      <w:r w:rsidR="00DE5B46" w:rsidRPr="00DE5B46">
        <w:rPr>
          <w:noProof/>
          <w:sz w:val="20"/>
          <w:szCs w:val="20"/>
          <w:u w:val="single"/>
        </w:rPr>
        <w:t> </w:t>
      </w:r>
      <w:r w:rsidR="00DE5B46" w:rsidRPr="00DE5B46">
        <w:rPr>
          <w:noProof/>
          <w:sz w:val="20"/>
          <w:szCs w:val="20"/>
          <w:u w:val="single"/>
        </w:rPr>
        <w:t> </w:t>
      </w:r>
      <w:r w:rsidR="00DE5B46" w:rsidRPr="00DE5B46">
        <w:rPr>
          <w:noProof/>
          <w:sz w:val="20"/>
          <w:szCs w:val="20"/>
          <w:u w:val="single"/>
        </w:rPr>
        <w:t> </w:t>
      </w:r>
      <w:r w:rsidR="00DE5B46" w:rsidRPr="00DE5B46">
        <w:rPr>
          <w:noProof/>
          <w:sz w:val="20"/>
          <w:szCs w:val="20"/>
          <w:u w:val="single"/>
        </w:rPr>
        <w:t> </w:t>
      </w:r>
      <w:r w:rsidRPr="00DE5B46">
        <w:rPr>
          <w:sz w:val="20"/>
          <w:szCs w:val="20"/>
          <w:u w:val="single"/>
        </w:rPr>
        <w:fldChar w:fldCharType="end"/>
      </w:r>
      <w:bookmarkEnd w:id="38"/>
    </w:p>
    <w:p w14:paraId="604D6EBB" w14:textId="77777777" w:rsidR="006759B2" w:rsidRDefault="006759B2" w:rsidP="006759B2">
      <w:pPr>
        <w:ind w:left="706"/>
        <w:rPr>
          <w:sz w:val="20"/>
          <w:szCs w:val="12"/>
        </w:rPr>
      </w:pPr>
    </w:p>
    <w:p w14:paraId="159DED01" w14:textId="77777777" w:rsidR="006759B2" w:rsidRDefault="00F96931" w:rsidP="006759B2">
      <w:pPr>
        <w:ind w:left="346" w:hanging="346"/>
        <w:rPr>
          <w:sz w:val="20"/>
          <w:szCs w:val="20"/>
        </w:rPr>
      </w:pPr>
      <w:r>
        <w:rPr>
          <w:sz w:val="20"/>
          <w:szCs w:val="20"/>
        </w:rPr>
        <w:t>4</w:t>
      </w:r>
      <w:r w:rsidR="006759B2">
        <w:rPr>
          <w:sz w:val="20"/>
          <w:szCs w:val="20"/>
        </w:rPr>
        <w:t>.</w:t>
      </w:r>
      <w:r w:rsidR="006759B2">
        <w:rPr>
          <w:sz w:val="20"/>
          <w:szCs w:val="20"/>
        </w:rPr>
        <w:tab/>
      </w:r>
      <w:r>
        <w:rPr>
          <w:sz w:val="20"/>
          <w:szCs w:val="20"/>
        </w:rPr>
        <w:t>Do the proposed change(s) described in this amendment alter</w:t>
      </w:r>
      <w:r w:rsidR="006759B2">
        <w:rPr>
          <w:sz w:val="20"/>
          <w:szCs w:val="20"/>
        </w:rPr>
        <w:t xml:space="preserve"> the risk</w:t>
      </w:r>
      <w:r>
        <w:rPr>
          <w:sz w:val="20"/>
          <w:szCs w:val="20"/>
        </w:rPr>
        <w:t xml:space="preserve"> to </w:t>
      </w:r>
      <w:r w:rsidR="006759B2">
        <w:rPr>
          <w:sz w:val="20"/>
          <w:szCs w:val="20"/>
        </w:rPr>
        <w:t xml:space="preserve">benefit </w:t>
      </w:r>
      <w:r>
        <w:rPr>
          <w:sz w:val="20"/>
          <w:szCs w:val="20"/>
        </w:rPr>
        <w:t>assessment?</w:t>
      </w:r>
    </w:p>
    <w:p w14:paraId="6699F682" w14:textId="77777777" w:rsidR="00F96931" w:rsidRDefault="0026346F" w:rsidP="00F96931">
      <w:pPr>
        <w:ind w:left="346"/>
        <w:rPr>
          <w:sz w:val="20"/>
          <w:szCs w:val="20"/>
        </w:rPr>
      </w:pPr>
      <w:r>
        <w:rPr>
          <w:sz w:val="20"/>
          <w:szCs w:val="20"/>
        </w:rPr>
        <w:fldChar w:fldCharType="begin">
          <w:ffData>
            <w:name w:val="Check74"/>
            <w:enabled/>
            <w:calcOnExit w:val="0"/>
            <w:checkBox>
              <w:sizeAuto/>
              <w:default w:val="0"/>
            </w:checkBox>
          </w:ffData>
        </w:fldChar>
      </w:r>
      <w:r w:rsidR="00F96931">
        <w:rPr>
          <w:sz w:val="20"/>
          <w:szCs w:val="20"/>
        </w:rPr>
        <w:instrText xml:space="preserve"> FORMCHECKBOX </w:instrText>
      </w:r>
      <w:r>
        <w:rPr>
          <w:sz w:val="20"/>
          <w:szCs w:val="20"/>
        </w:rPr>
      </w:r>
      <w:r>
        <w:rPr>
          <w:sz w:val="20"/>
          <w:szCs w:val="20"/>
        </w:rPr>
        <w:fldChar w:fldCharType="end"/>
      </w:r>
      <w:r w:rsidR="00B70F8D">
        <w:rPr>
          <w:sz w:val="20"/>
          <w:szCs w:val="20"/>
        </w:rPr>
        <w:tab/>
      </w:r>
      <w:r w:rsidR="00F96931">
        <w:rPr>
          <w:sz w:val="20"/>
          <w:szCs w:val="20"/>
        </w:rPr>
        <w:t>No.</w:t>
      </w:r>
    </w:p>
    <w:p w14:paraId="3B92CD71" w14:textId="77777777" w:rsidR="006759B2" w:rsidRDefault="0026346F" w:rsidP="006759B2">
      <w:pPr>
        <w:ind w:left="346"/>
        <w:rPr>
          <w:b/>
          <w:bCs/>
          <w:sz w:val="20"/>
          <w:szCs w:val="20"/>
        </w:rPr>
      </w:pPr>
      <w:r>
        <w:rPr>
          <w:sz w:val="20"/>
          <w:szCs w:val="20"/>
        </w:rPr>
        <w:fldChar w:fldCharType="begin">
          <w:ffData>
            <w:name w:val="Check75"/>
            <w:enabled/>
            <w:calcOnExit w:val="0"/>
            <w:checkBox>
              <w:sizeAuto/>
              <w:default w:val="0"/>
            </w:checkBox>
          </w:ffData>
        </w:fldChar>
      </w:r>
      <w:r w:rsidR="00F96931">
        <w:rPr>
          <w:sz w:val="20"/>
          <w:szCs w:val="20"/>
        </w:rPr>
        <w:instrText xml:space="preserve"> FORMCHECKBOX </w:instrText>
      </w:r>
      <w:r>
        <w:rPr>
          <w:sz w:val="20"/>
          <w:szCs w:val="20"/>
        </w:rPr>
      </w:r>
      <w:r>
        <w:rPr>
          <w:sz w:val="20"/>
          <w:szCs w:val="20"/>
        </w:rPr>
        <w:fldChar w:fldCharType="end"/>
      </w:r>
      <w:r w:rsidR="00F96931">
        <w:rPr>
          <w:sz w:val="20"/>
          <w:szCs w:val="20"/>
        </w:rPr>
        <w:t xml:space="preserve"> </w:t>
      </w:r>
      <w:r w:rsidR="00B70F8D">
        <w:rPr>
          <w:sz w:val="20"/>
          <w:szCs w:val="20"/>
        </w:rPr>
        <w:tab/>
      </w:r>
      <w:r w:rsidR="00F96931">
        <w:rPr>
          <w:sz w:val="20"/>
          <w:szCs w:val="20"/>
        </w:rPr>
        <w:t xml:space="preserve">Yes. Please describe how the assessment is altered: </w:t>
      </w:r>
      <w:r w:rsidRPr="00352506">
        <w:rPr>
          <w:b/>
          <w:sz w:val="20"/>
          <w:szCs w:val="20"/>
          <w:u w:val="single"/>
        </w:rPr>
        <w:fldChar w:fldCharType="begin">
          <w:ffData>
            <w:name w:val="Text63"/>
            <w:enabled/>
            <w:calcOnExit w:val="0"/>
            <w:textInput/>
          </w:ffData>
        </w:fldChar>
      </w:r>
      <w:bookmarkStart w:id="39" w:name="Text63"/>
      <w:r w:rsidR="00F96931" w:rsidRPr="00352506">
        <w:rPr>
          <w:b/>
          <w:sz w:val="20"/>
          <w:szCs w:val="20"/>
          <w:u w:val="single"/>
        </w:rPr>
        <w:instrText xml:space="preserve"> FORMTEXT </w:instrText>
      </w:r>
      <w:r w:rsidRPr="00352506">
        <w:rPr>
          <w:b/>
          <w:sz w:val="20"/>
          <w:szCs w:val="20"/>
          <w:u w:val="single"/>
        </w:rPr>
      </w:r>
      <w:r w:rsidRPr="00352506">
        <w:rPr>
          <w:b/>
          <w:sz w:val="20"/>
          <w:szCs w:val="20"/>
          <w:u w:val="single"/>
        </w:rPr>
        <w:fldChar w:fldCharType="separate"/>
      </w:r>
      <w:r w:rsidR="00F96931" w:rsidRPr="00352506">
        <w:rPr>
          <w:b/>
          <w:noProof/>
          <w:sz w:val="20"/>
          <w:szCs w:val="20"/>
          <w:u w:val="single"/>
        </w:rPr>
        <w:t> </w:t>
      </w:r>
      <w:r w:rsidR="00F96931" w:rsidRPr="00352506">
        <w:rPr>
          <w:b/>
          <w:noProof/>
          <w:sz w:val="20"/>
          <w:szCs w:val="20"/>
          <w:u w:val="single"/>
        </w:rPr>
        <w:t> </w:t>
      </w:r>
      <w:r w:rsidR="00F96931" w:rsidRPr="00352506">
        <w:rPr>
          <w:b/>
          <w:noProof/>
          <w:sz w:val="20"/>
          <w:szCs w:val="20"/>
          <w:u w:val="single"/>
        </w:rPr>
        <w:t> </w:t>
      </w:r>
      <w:r w:rsidR="00F96931" w:rsidRPr="00352506">
        <w:rPr>
          <w:b/>
          <w:noProof/>
          <w:sz w:val="20"/>
          <w:szCs w:val="20"/>
          <w:u w:val="single"/>
        </w:rPr>
        <w:t> </w:t>
      </w:r>
      <w:r w:rsidR="00F96931" w:rsidRPr="00352506">
        <w:rPr>
          <w:b/>
          <w:noProof/>
          <w:sz w:val="20"/>
          <w:szCs w:val="20"/>
          <w:u w:val="single"/>
        </w:rPr>
        <w:t> </w:t>
      </w:r>
      <w:r w:rsidRPr="00352506">
        <w:rPr>
          <w:b/>
          <w:sz w:val="20"/>
          <w:szCs w:val="20"/>
          <w:u w:val="single"/>
        </w:rPr>
        <w:fldChar w:fldCharType="end"/>
      </w:r>
      <w:bookmarkEnd w:id="39"/>
    </w:p>
    <w:p w14:paraId="09E03754" w14:textId="77777777" w:rsidR="006759B2" w:rsidRDefault="006759B2" w:rsidP="006759B2">
      <w:pPr>
        <w:ind w:left="706"/>
        <w:rPr>
          <w:sz w:val="20"/>
          <w:szCs w:val="12"/>
        </w:rPr>
      </w:pPr>
    </w:p>
    <w:p w14:paraId="79B74BBB" w14:textId="77777777" w:rsidR="008E317F" w:rsidRDefault="008E317F" w:rsidP="002373CD">
      <w:pPr>
        <w:pStyle w:val="BodyTextIndent"/>
        <w:tabs>
          <w:tab w:val="clear" w:pos="4320"/>
          <w:tab w:val="clear" w:pos="7560"/>
          <w:tab w:val="clear" w:pos="7920"/>
          <w:tab w:val="left" w:pos="2340"/>
          <w:tab w:val="left" w:pos="5040"/>
          <w:tab w:val="left" w:pos="7200"/>
        </w:tabs>
        <w:ind w:left="346" w:firstLine="14"/>
        <w:sectPr w:rsidR="008E317F" w:rsidSect="006D7F22">
          <w:footerReference w:type="default" r:id="rId10"/>
          <w:footerReference w:type="first" r:id="rId11"/>
          <w:type w:val="continuous"/>
          <w:pgSz w:w="12240" w:h="15840"/>
          <w:pgMar w:top="720" w:right="720" w:bottom="720" w:left="720" w:header="720" w:footer="720" w:gutter="0"/>
          <w:cols w:space="720"/>
          <w:titlePg/>
          <w:docGrid w:linePitch="360"/>
        </w:sectPr>
      </w:pPr>
    </w:p>
    <w:p w14:paraId="07E14A4F" w14:textId="77777777" w:rsidR="00FD2DB8" w:rsidRDefault="006D7F22" w:rsidP="00FD2DB8">
      <w:pPr>
        <w:tabs>
          <w:tab w:val="left" w:pos="720"/>
          <w:tab w:val="left" w:pos="7006"/>
          <w:tab w:val="left" w:pos="7906"/>
        </w:tabs>
        <w:ind w:left="346" w:hanging="346"/>
        <w:rPr>
          <w:sz w:val="20"/>
          <w:szCs w:val="20"/>
        </w:rPr>
      </w:pPr>
      <w:r>
        <w:rPr>
          <w:sz w:val="20"/>
          <w:szCs w:val="20"/>
        </w:rPr>
        <w:lastRenderedPageBreak/>
        <w:t>5</w:t>
      </w:r>
      <w:r w:rsidR="009B1F89">
        <w:rPr>
          <w:sz w:val="20"/>
          <w:szCs w:val="20"/>
        </w:rPr>
        <w:t>.</w:t>
      </w:r>
      <w:r w:rsidR="009B1F89">
        <w:rPr>
          <w:sz w:val="20"/>
          <w:szCs w:val="20"/>
        </w:rPr>
        <w:tab/>
        <w:t>Do the proposed change</w:t>
      </w:r>
      <w:r w:rsidR="00B85194">
        <w:rPr>
          <w:sz w:val="20"/>
          <w:szCs w:val="20"/>
        </w:rPr>
        <w:t>(</w:t>
      </w:r>
      <w:r w:rsidR="009B1F89">
        <w:rPr>
          <w:sz w:val="20"/>
          <w:szCs w:val="20"/>
        </w:rPr>
        <w:t>s</w:t>
      </w:r>
      <w:r w:rsidR="00B85194">
        <w:rPr>
          <w:sz w:val="20"/>
          <w:szCs w:val="20"/>
        </w:rPr>
        <w:t>) described in this amendment require changes to</w:t>
      </w:r>
      <w:r w:rsidR="009B1F89">
        <w:rPr>
          <w:sz w:val="20"/>
          <w:szCs w:val="20"/>
        </w:rPr>
        <w:t xml:space="preserve"> the informed consent </w:t>
      </w:r>
      <w:r w:rsidR="00B70F8D">
        <w:rPr>
          <w:sz w:val="20"/>
          <w:szCs w:val="20"/>
        </w:rPr>
        <w:t xml:space="preserve">and/or assent </w:t>
      </w:r>
      <w:r w:rsidR="00B85194">
        <w:rPr>
          <w:sz w:val="20"/>
          <w:szCs w:val="20"/>
        </w:rPr>
        <w:t>document(s) or process</w:t>
      </w:r>
      <w:r w:rsidR="009B1F89">
        <w:rPr>
          <w:sz w:val="20"/>
          <w:szCs w:val="20"/>
        </w:rPr>
        <w:t>?</w:t>
      </w:r>
    </w:p>
    <w:p w14:paraId="68EC7876" w14:textId="77777777" w:rsidR="006759B2" w:rsidRDefault="0026346F" w:rsidP="00F40EE9">
      <w:pPr>
        <w:tabs>
          <w:tab w:val="left" w:pos="720"/>
          <w:tab w:val="left" w:pos="1080"/>
          <w:tab w:val="left" w:pos="7906"/>
        </w:tabs>
        <w:ind w:left="720" w:hanging="360"/>
        <w:rPr>
          <w:sz w:val="20"/>
          <w:szCs w:val="20"/>
        </w:rPr>
      </w:pPr>
      <w:r>
        <w:rPr>
          <w:sz w:val="20"/>
          <w:szCs w:val="20"/>
        </w:rPr>
        <w:fldChar w:fldCharType="begin">
          <w:ffData>
            <w:name w:val="Check78"/>
            <w:enabled/>
            <w:calcOnExit w:val="0"/>
            <w:checkBox>
              <w:sizeAuto/>
              <w:default w:val="0"/>
            </w:checkBox>
          </w:ffData>
        </w:fldChar>
      </w:r>
      <w:r w:rsidR="006759B2">
        <w:rPr>
          <w:sz w:val="20"/>
          <w:szCs w:val="20"/>
        </w:rPr>
        <w:instrText xml:space="preserve"> FORMCHECKBOX </w:instrText>
      </w:r>
      <w:r>
        <w:rPr>
          <w:sz w:val="20"/>
          <w:szCs w:val="20"/>
        </w:rPr>
      </w:r>
      <w:r>
        <w:rPr>
          <w:sz w:val="20"/>
          <w:szCs w:val="20"/>
        </w:rPr>
        <w:fldChar w:fldCharType="end"/>
      </w:r>
      <w:r w:rsidR="006759B2">
        <w:rPr>
          <w:sz w:val="20"/>
          <w:szCs w:val="20"/>
        </w:rPr>
        <w:tab/>
      </w:r>
      <w:r w:rsidR="00B85194">
        <w:rPr>
          <w:sz w:val="20"/>
          <w:szCs w:val="20"/>
        </w:rPr>
        <w:t>N</w:t>
      </w:r>
      <w:r w:rsidR="00F40EE9">
        <w:rPr>
          <w:sz w:val="20"/>
          <w:szCs w:val="20"/>
        </w:rPr>
        <w:t>/A</w:t>
      </w:r>
      <w:r w:rsidR="00B85194">
        <w:rPr>
          <w:sz w:val="20"/>
          <w:szCs w:val="20"/>
        </w:rPr>
        <w:t xml:space="preserve">.  </w:t>
      </w:r>
      <w:r w:rsidR="006759B2">
        <w:rPr>
          <w:sz w:val="20"/>
          <w:szCs w:val="20"/>
        </w:rPr>
        <w:t>Informed consent</w:t>
      </w:r>
      <w:r w:rsidR="00B70F8D">
        <w:rPr>
          <w:sz w:val="20"/>
          <w:szCs w:val="20"/>
        </w:rPr>
        <w:t>,</w:t>
      </w:r>
      <w:r w:rsidR="00EE0647">
        <w:rPr>
          <w:sz w:val="20"/>
          <w:szCs w:val="20"/>
        </w:rPr>
        <w:t xml:space="preserve"> </w:t>
      </w:r>
      <w:r w:rsidR="009B1F89">
        <w:rPr>
          <w:sz w:val="20"/>
          <w:szCs w:val="20"/>
        </w:rPr>
        <w:t>written documentation of informed consent</w:t>
      </w:r>
      <w:r w:rsidR="00B70F8D">
        <w:rPr>
          <w:sz w:val="20"/>
          <w:szCs w:val="20"/>
        </w:rPr>
        <w:t>, and/or assent</w:t>
      </w:r>
      <w:r w:rsidR="009B1F89">
        <w:rPr>
          <w:sz w:val="20"/>
          <w:szCs w:val="20"/>
        </w:rPr>
        <w:t xml:space="preserve"> </w:t>
      </w:r>
      <w:r w:rsidR="006759B2">
        <w:rPr>
          <w:sz w:val="20"/>
          <w:szCs w:val="20"/>
        </w:rPr>
        <w:t>has been waived for this study.</w:t>
      </w:r>
      <w:r w:rsidR="00AE376A">
        <w:rPr>
          <w:sz w:val="20"/>
          <w:szCs w:val="20"/>
        </w:rPr>
        <w:t xml:space="preserve">  Skip to </w:t>
      </w:r>
      <w:r w:rsidR="000A64C6">
        <w:rPr>
          <w:sz w:val="20"/>
          <w:szCs w:val="20"/>
        </w:rPr>
        <w:t>Section IV</w:t>
      </w:r>
      <w:proofErr w:type="gramStart"/>
      <w:r w:rsidR="000A64C6">
        <w:rPr>
          <w:sz w:val="20"/>
          <w:szCs w:val="20"/>
        </w:rPr>
        <w:t>.</w:t>
      </w:r>
      <w:r w:rsidR="00F40EE9">
        <w:rPr>
          <w:sz w:val="20"/>
          <w:szCs w:val="20"/>
        </w:rPr>
        <w:t>.</w:t>
      </w:r>
      <w:proofErr w:type="gramEnd"/>
      <w:r w:rsidR="00F40EE9">
        <w:rPr>
          <w:sz w:val="20"/>
          <w:szCs w:val="20"/>
        </w:rPr>
        <w:t xml:space="preserve"> </w:t>
      </w:r>
    </w:p>
    <w:p w14:paraId="52D636CF" w14:textId="77777777" w:rsidR="006759B2" w:rsidRDefault="0026346F" w:rsidP="00FD2DB8">
      <w:pPr>
        <w:pStyle w:val="BodyTextIndent"/>
        <w:tabs>
          <w:tab w:val="clear" w:pos="4320"/>
          <w:tab w:val="clear" w:pos="7560"/>
          <w:tab w:val="clear" w:pos="7920"/>
          <w:tab w:val="left" w:pos="0"/>
          <w:tab w:val="left" w:pos="720"/>
          <w:tab w:val="left" w:pos="1080"/>
        </w:tabs>
        <w:ind w:left="346"/>
        <w:rPr>
          <w:rFonts w:ascii="Times New Roman" w:hAnsi="Times New Roman" w:cs="Times New Roman"/>
        </w:rPr>
      </w:pPr>
      <w:r>
        <w:rPr>
          <w:rFonts w:ascii="Times New Roman" w:hAnsi="Times New Roman" w:cs="Times New Roman"/>
        </w:rPr>
        <w:fldChar w:fldCharType="begin">
          <w:ffData>
            <w:name w:val="Check70"/>
            <w:enabled/>
            <w:calcOnExit w:val="0"/>
            <w:checkBox>
              <w:sizeAuto/>
              <w:default w:val="0"/>
            </w:checkBox>
          </w:ffData>
        </w:fldChar>
      </w:r>
      <w:r w:rsidR="006759B2">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r w:rsidR="006759B2">
        <w:rPr>
          <w:rFonts w:ascii="Times New Roman" w:hAnsi="Times New Roman" w:cs="Times New Roman"/>
        </w:rPr>
        <w:tab/>
        <w:t xml:space="preserve">No.  </w:t>
      </w:r>
      <w:r w:rsidR="006759B2" w:rsidRPr="00F40EE9">
        <w:rPr>
          <w:rFonts w:ascii="Times New Roman" w:hAnsi="Times New Roman" w:cs="Times New Roman"/>
        </w:rPr>
        <w:t xml:space="preserve">Skip to </w:t>
      </w:r>
      <w:r w:rsidR="000A64C6">
        <w:rPr>
          <w:rFonts w:ascii="Times New Roman" w:hAnsi="Times New Roman" w:cs="Times New Roman"/>
        </w:rPr>
        <w:t>Section IV</w:t>
      </w:r>
      <w:r w:rsidR="006759B2" w:rsidRPr="00F40EE9">
        <w:rPr>
          <w:rFonts w:ascii="Times New Roman" w:hAnsi="Times New Roman" w:cs="Times New Roman"/>
        </w:rPr>
        <w:t>.</w:t>
      </w:r>
    </w:p>
    <w:p w14:paraId="7F018B45" w14:textId="77777777" w:rsidR="006759B2" w:rsidRDefault="00D4295D" w:rsidP="00FD2DB8">
      <w:pPr>
        <w:pStyle w:val="BodyTextIndent"/>
        <w:tabs>
          <w:tab w:val="clear" w:pos="4320"/>
          <w:tab w:val="clear" w:pos="7560"/>
          <w:tab w:val="clear" w:pos="7920"/>
          <w:tab w:val="left" w:pos="0"/>
          <w:tab w:val="left" w:pos="1080"/>
        </w:tabs>
        <w:ind w:left="720" w:hanging="374"/>
        <w:rPr>
          <w:rFonts w:ascii="Times New Roman" w:hAnsi="Times New Roman" w:cs="Times New Roman"/>
        </w:rPr>
      </w:pPr>
      <w:r>
        <w:rPr>
          <w:rFonts w:ascii="Times New Roman" w:hAnsi="Times New Roman" w:cs="Times New Roman"/>
        </w:rPr>
        <w:fldChar w:fldCharType="begin">
          <w:ffData>
            <w:name w:val="Check71"/>
            <w:enabled/>
            <w:calcOnExit w:val="0"/>
            <w:checkBox>
              <w:sizeAuto/>
              <w:default w:val="1"/>
            </w:checkBox>
          </w:ffData>
        </w:fldChar>
      </w:r>
      <w:bookmarkStart w:id="40" w:name="Check71"/>
      <w:r>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bookmarkEnd w:id="40"/>
      <w:r w:rsidR="006759B2">
        <w:rPr>
          <w:rFonts w:ascii="Times New Roman" w:hAnsi="Times New Roman" w:cs="Times New Roman"/>
        </w:rPr>
        <w:tab/>
        <w:t>Yes.  Answer items A and B below.</w:t>
      </w:r>
    </w:p>
    <w:p w14:paraId="7948E1BB" w14:textId="77777777" w:rsidR="006759B2" w:rsidRDefault="006759B2" w:rsidP="006759B2">
      <w:pPr>
        <w:pStyle w:val="BodyTextIndent"/>
        <w:tabs>
          <w:tab w:val="clear" w:pos="4320"/>
          <w:tab w:val="clear" w:pos="7560"/>
          <w:tab w:val="clear" w:pos="7920"/>
          <w:tab w:val="left" w:pos="0"/>
        </w:tabs>
        <w:ind w:left="720" w:hanging="374"/>
        <w:rPr>
          <w:rFonts w:ascii="Times New Roman" w:hAnsi="Times New Roman" w:cs="Times New Roman"/>
        </w:rPr>
      </w:pPr>
      <w:r>
        <w:rPr>
          <w:rFonts w:ascii="Times New Roman" w:hAnsi="Times New Roman" w:cs="Times New Roman"/>
        </w:rPr>
        <w:tab/>
      </w:r>
    </w:p>
    <w:p w14:paraId="7C08B2F3" w14:textId="77777777" w:rsidR="006759B2" w:rsidRDefault="006759B2" w:rsidP="006759B2">
      <w:pPr>
        <w:pStyle w:val="BodyTextIndent"/>
        <w:tabs>
          <w:tab w:val="clear" w:pos="4320"/>
          <w:tab w:val="clear" w:pos="7560"/>
          <w:tab w:val="clear" w:pos="7920"/>
          <w:tab w:val="left" w:pos="720"/>
          <w:tab w:val="left" w:pos="1080"/>
        </w:tabs>
        <w:ind w:left="1080" w:hanging="734"/>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Check the appropriate line below.  </w:t>
      </w:r>
    </w:p>
    <w:p w14:paraId="74C60365" w14:textId="77777777" w:rsidR="006759B2" w:rsidRDefault="0026346F" w:rsidP="009B1F89">
      <w:pPr>
        <w:tabs>
          <w:tab w:val="left" w:pos="1080"/>
        </w:tabs>
        <w:ind w:left="720"/>
        <w:rPr>
          <w:sz w:val="20"/>
          <w:szCs w:val="20"/>
        </w:rPr>
      </w:pPr>
      <w:r>
        <w:rPr>
          <w:b/>
          <w:bCs/>
          <w:sz w:val="20"/>
          <w:szCs w:val="20"/>
        </w:rPr>
        <w:fldChar w:fldCharType="begin">
          <w:ffData>
            <w:name w:val="Check7"/>
            <w:enabled/>
            <w:calcOnExit w:val="0"/>
            <w:checkBox>
              <w:sizeAuto/>
              <w:default w:val="0"/>
            </w:checkBox>
          </w:ffData>
        </w:fldChar>
      </w:r>
      <w:r w:rsidR="006759B2">
        <w:rPr>
          <w:b/>
          <w:bCs/>
          <w:sz w:val="20"/>
          <w:szCs w:val="20"/>
        </w:rPr>
        <w:instrText xml:space="preserve"> FORMCHECKBOX </w:instrText>
      </w:r>
      <w:r>
        <w:rPr>
          <w:b/>
          <w:bCs/>
          <w:sz w:val="20"/>
          <w:szCs w:val="20"/>
        </w:rPr>
      </w:r>
      <w:r>
        <w:rPr>
          <w:b/>
          <w:bCs/>
          <w:sz w:val="20"/>
          <w:szCs w:val="20"/>
        </w:rPr>
        <w:fldChar w:fldCharType="end"/>
      </w:r>
      <w:r w:rsidR="006759B2">
        <w:rPr>
          <w:b/>
          <w:bCs/>
          <w:sz w:val="20"/>
          <w:szCs w:val="20"/>
        </w:rPr>
        <w:tab/>
      </w:r>
      <w:r w:rsidR="006759B2">
        <w:rPr>
          <w:sz w:val="20"/>
          <w:szCs w:val="20"/>
        </w:rPr>
        <w:t xml:space="preserve">The new informed consent </w:t>
      </w:r>
      <w:r w:rsidR="00B70F8D">
        <w:rPr>
          <w:sz w:val="20"/>
          <w:szCs w:val="20"/>
        </w:rPr>
        <w:t xml:space="preserve">and/or assent </w:t>
      </w:r>
      <w:r w:rsidR="00B85194">
        <w:rPr>
          <w:sz w:val="20"/>
          <w:szCs w:val="20"/>
        </w:rPr>
        <w:t>document(s) are</w:t>
      </w:r>
      <w:r w:rsidR="006759B2">
        <w:rPr>
          <w:sz w:val="20"/>
          <w:szCs w:val="20"/>
        </w:rPr>
        <w:t xml:space="preserve"> </w:t>
      </w:r>
      <w:r w:rsidR="006759B2">
        <w:rPr>
          <w:sz w:val="20"/>
          <w:szCs w:val="20"/>
          <w:u w:val="single"/>
        </w:rPr>
        <w:t>in addition</w:t>
      </w:r>
      <w:r w:rsidR="006759B2">
        <w:rPr>
          <w:sz w:val="20"/>
          <w:szCs w:val="20"/>
        </w:rPr>
        <w:t xml:space="preserve"> to the current one</w:t>
      </w:r>
      <w:r w:rsidR="00B85194">
        <w:rPr>
          <w:sz w:val="20"/>
          <w:szCs w:val="20"/>
        </w:rPr>
        <w:t>(s)</w:t>
      </w:r>
      <w:r w:rsidR="006759B2">
        <w:rPr>
          <w:sz w:val="20"/>
          <w:szCs w:val="20"/>
        </w:rPr>
        <w:t>.</w:t>
      </w:r>
    </w:p>
    <w:p w14:paraId="6B7D21EA" w14:textId="77777777" w:rsidR="00B85194" w:rsidRDefault="00D4295D" w:rsidP="009B1F89">
      <w:pPr>
        <w:tabs>
          <w:tab w:val="left" w:pos="1080"/>
          <w:tab w:val="left" w:pos="7006"/>
          <w:tab w:val="left" w:pos="7906"/>
        </w:tabs>
        <w:ind w:left="720"/>
        <w:rPr>
          <w:sz w:val="20"/>
          <w:szCs w:val="20"/>
        </w:rPr>
      </w:pPr>
      <w:r>
        <w:rPr>
          <w:b/>
          <w:bCs/>
          <w:sz w:val="20"/>
          <w:szCs w:val="20"/>
        </w:rPr>
        <w:fldChar w:fldCharType="begin">
          <w:ffData>
            <w:name w:val="Check8"/>
            <w:enabled/>
            <w:calcOnExit w:val="0"/>
            <w:checkBox>
              <w:sizeAuto/>
              <w:default w:val="1"/>
            </w:checkBox>
          </w:ffData>
        </w:fldChar>
      </w:r>
      <w:bookmarkStart w:id="41" w:name="Check8"/>
      <w:r>
        <w:rPr>
          <w:b/>
          <w:bCs/>
          <w:sz w:val="20"/>
          <w:szCs w:val="20"/>
        </w:rPr>
        <w:instrText xml:space="preserve"> FORMCHECKBOX </w:instrText>
      </w:r>
      <w:r>
        <w:rPr>
          <w:b/>
          <w:bCs/>
          <w:sz w:val="20"/>
          <w:szCs w:val="20"/>
        </w:rPr>
      </w:r>
      <w:r>
        <w:rPr>
          <w:b/>
          <w:bCs/>
          <w:sz w:val="20"/>
          <w:szCs w:val="20"/>
        </w:rPr>
        <w:fldChar w:fldCharType="end"/>
      </w:r>
      <w:bookmarkEnd w:id="41"/>
      <w:r w:rsidR="006759B2">
        <w:rPr>
          <w:sz w:val="20"/>
          <w:szCs w:val="20"/>
        </w:rPr>
        <w:tab/>
        <w:t xml:space="preserve">The new informed consent </w:t>
      </w:r>
      <w:r w:rsidR="00B70F8D">
        <w:rPr>
          <w:sz w:val="20"/>
          <w:szCs w:val="20"/>
        </w:rPr>
        <w:t xml:space="preserve">and/or assent </w:t>
      </w:r>
      <w:r w:rsidR="00B85194">
        <w:rPr>
          <w:sz w:val="20"/>
          <w:szCs w:val="20"/>
        </w:rPr>
        <w:t xml:space="preserve">document(s) </w:t>
      </w:r>
      <w:r w:rsidR="006759B2">
        <w:rPr>
          <w:sz w:val="20"/>
          <w:szCs w:val="20"/>
          <w:u w:val="single"/>
        </w:rPr>
        <w:t>replace</w:t>
      </w:r>
      <w:r w:rsidR="006759B2">
        <w:rPr>
          <w:sz w:val="20"/>
          <w:szCs w:val="20"/>
        </w:rPr>
        <w:t xml:space="preserve"> the current one</w:t>
      </w:r>
      <w:r w:rsidR="00B85194">
        <w:rPr>
          <w:sz w:val="20"/>
          <w:szCs w:val="20"/>
        </w:rPr>
        <w:t>(s)</w:t>
      </w:r>
      <w:r w:rsidR="006759B2">
        <w:rPr>
          <w:sz w:val="20"/>
          <w:szCs w:val="20"/>
        </w:rPr>
        <w:t>.</w:t>
      </w:r>
    </w:p>
    <w:p w14:paraId="3A8B0153" w14:textId="77777777" w:rsidR="006759B2" w:rsidRDefault="006759B2" w:rsidP="00B85194">
      <w:pPr>
        <w:tabs>
          <w:tab w:val="left" w:pos="1080"/>
          <w:tab w:val="left" w:pos="7006"/>
          <w:tab w:val="left" w:pos="7906"/>
        </w:tabs>
        <w:ind w:left="1080"/>
        <w:rPr>
          <w:bCs/>
          <w:sz w:val="20"/>
          <w:u w:val="single"/>
        </w:rPr>
      </w:pPr>
      <w:r>
        <w:rPr>
          <w:sz w:val="20"/>
        </w:rPr>
        <w:t>If there are multiple consent</w:t>
      </w:r>
      <w:r w:rsidR="00B85194">
        <w:rPr>
          <w:sz w:val="20"/>
        </w:rPr>
        <w:t xml:space="preserve"> </w:t>
      </w:r>
      <w:r w:rsidR="00B70F8D">
        <w:rPr>
          <w:sz w:val="20"/>
        </w:rPr>
        <w:t xml:space="preserve">and/or </w:t>
      </w:r>
      <w:r w:rsidR="004D1737">
        <w:rPr>
          <w:sz w:val="20"/>
        </w:rPr>
        <w:t xml:space="preserve">assent </w:t>
      </w:r>
      <w:r w:rsidR="00B85194">
        <w:rPr>
          <w:sz w:val="20"/>
        </w:rPr>
        <w:t>documents</w:t>
      </w:r>
      <w:r>
        <w:rPr>
          <w:sz w:val="20"/>
        </w:rPr>
        <w:t xml:space="preserve"> </w:t>
      </w:r>
      <w:r w:rsidR="00B85194">
        <w:rPr>
          <w:sz w:val="20"/>
        </w:rPr>
        <w:t>for this</w:t>
      </w:r>
      <w:r>
        <w:rPr>
          <w:sz w:val="20"/>
        </w:rPr>
        <w:t xml:space="preserve"> study, please indicate which consent</w:t>
      </w:r>
      <w:r w:rsidR="00B70F8D">
        <w:rPr>
          <w:sz w:val="20"/>
        </w:rPr>
        <w:t xml:space="preserve"> and/or assent</w:t>
      </w:r>
      <w:r>
        <w:rPr>
          <w:sz w:val="20"/>
        </w:rPr>
        <w:t xml:space="preserve"> </w:t>
      </w:r>
      <w:r w:rsidR="00B85194">
        <w:rPr>
          <w:sz w:val="20"/>
        </w:rPr>
        <w:t>document(s) are to be</w:t>
      </w:r>
      <w:r>
        <w:rPr>
          <w:sz w:val="20"/>
        </w:rPr>
        <w:t xml:space="preserve"> replaced.  </w:t>
      </w:r>
      <w:r w:rsidR="00D4295D">
        <w:rPr>
          <w:bCs/>
          <w:sz w:val="20"/>
          <w:u w:val="single"/>
        </w:rPr>
        <w:t>Both existing consents are to be replaced.</w:t>
      </w:r>
    </w:p>
    <w:p w14:paraId="01BE959D" w14:textId="77777777" w:rsidR="00B22E1C" w:rsidRDefault="0026346F" w:rsidP="00B22E1C">
      <w:pPr>
        <w:tabs>
          <w:tab w:val="left" w:pos="720"/>
          <w:tab w:val="left" w:pos="1080"/>
          <w:tab w:val="left" w:pos="7906"/>
        </w:tabs>
        <w:ind w:left="720"/>
        <w:rPr>
          <w:sz w:val="20"/>
        </w:rPr>
      </w:pPr>
      <w:r>
        <w:rPr>
          <w:sz w:val="20"/>
        </w:rPr>
        <w:fldChar w:fldCharType="begin">
          <w:ffData>
            <w:name w:val="Check291"/>
            <w:enabled/>
            <w:calcOnExit w:val="0"/>
            <w:checkBox>
              <w:sizeAuto/>
              <w:default w:val="0"/>
            </w:checkBox>
          </w:ffData>
        </w:fldChar>
      </w:r>
      <w:bookmarkStart w:id="42" w:name="Check291"/>
      <w:r w:rsidR="00B22E1C">
        <w:rPr>
          <w:sz w:val="20"/>
        </w:rPr>
        <w:instrText xml:space="preserve"> FORMCHECKBOX </w:instrText>
      </w:r>
      <w:r>
        <w:rPr>
          <w:sz w:val="20"/>
        </w:rPr>
      </w:r>
      <w:r>
        <w:rPr>
          <w:sz w:val="20"/>
        </w:rPr>
        <w:fldChar w:fldCharType="end"/>
      </w:r>
      <w:bookmarkEnd w:id="42"/>
      <w:r w:rsidR="00B22E1C">
        <w:rPr>
          <w:sz w:val="20"/>
        </w:rPr>
        <w:tab/>
        <w:t>N/A.  Changes are being made to the informed consent process only and informed consent document(s) will not change.</w:t>
      </w:r>
    </w:p>
    <w:p w14:paraId="077E4DF4" w14:textId="77777777" w:rsidR="006759B2" w:rsidRDefault="006759B2" w:rsidP="006759B2">
      <w:pPr>
        <w:tabs>
          <w:tab w:val="left" w:pos="1440"/>
          <w:tab w:val="left" w:pos="7006"/>
          <w:tab w:val="left" w:pos="7906"/>
        </w:tabs>
        <w:ind w:left="1440" w:hanging="360"/>
        <w:rPr>
          <w:sz w:val="20"/>
        </w:rPr>
      </w:pPr>
    </w:p>
    <w:p w14:paraId="138139AD" w14:textId="77777777" w:rsidR="006759B2" w:rsidRDefault="006759B2" w:rsidP="006759B2">
      <w:pPr>
        <w:tabs>
          <w:tab w:val="left" w:pos="720"/>
          <w:tab w:val="left" w:pos="1080"/>
          <w:tab w:val="left" w:pos="7006"/>
          <w:tab w:val="left" w:pos="7906"/>
        </w:tabs>
        <w:ind w:left="1080" w:hanging="706"/>
        <w:rPr>
          <w:sz w:val="20"/>
        </w:rPr>
      </w:pPr>
      <w:r>
        <w:rPr>
          <w:sz w:val="20"/>
        </w:rPr>
        <w:t>B.</w:t>
      </w:r>
      <w:r>
        <w:rPr>
          <w:sz w:val="20"/>
        </w:rPr>
        <w:tab/>
      </w:r>
      <w:r w:rsidR="00B85194">
        <w:rPr>
          <w:sz w:val="20"/>
        </w:rPr>
        <w:t xml:space="preserve">Will enrolled subjects be informed of the change(s) described in this amendment? </w:t>
      </w:r>
    </w:p>
    <w:p w14:paraId="5F8E5683" w14:textId="77777777" w:rsidR="006759B2" w:rsidRDefault="006759B2" w:rsidP="006759B2">
      <w:pPr>
        <w:tabs>
          <w:tab w:val="left" w:pos="720"/>
          <w:tab w:val="left" w:pos="1080"/>
          <w:tab w:val="left" w:pos="1440"/>
          <w:tab w:val="left" w:pos="7006"/>
          <w:tab w:val="left" w:pos="7906"/>
        </w:tabs>
        <w:ind w:left="1080" w:hanging="706"/>
        <w:rPr>
          <w:sz w:val="20"/>
        </w:rPr>
      </w:pPr>
      <w:r>
        <w:rPr>
          <w:sz w:val="20"/>
        </w:rPr>
        <w:tab/>
      </w:r>
      <w:r w:rsidR="00D4295D">
        <w:rPr>
          <w:sz w:val="20"/>
        </w:rPr>
        <w:fldChar w:fldCharType="begin">
          <w:ffData>
            <w:name w:val="Check80"/>
            <w:enabled/>
            <w:calcOnExit w:val="0"/>
            <w:checkBox>
              <w:sizeAuto/>
              <w:default w:val="1"/>
            </w:checkBox>
          </w:ffData>
        </w:fldChar>
      </w:r>
      <w:bookmarkStart w:id="43" w:name="Check80"/>
      <w:r w:rsidR="00D4295D">
        <w:rPr>
          <w:sz w:val="20"/>
        </w:rPr>
        <w:instrText xml:space="preserve"> FORMCHECKBOX </w:instrText>
      </w:r>
      <w:r w:rsidR="00D4295D">
        <w:rPr>
          <w:sz w:val="20"/>
        </w:rPr>
      </w:r>
      <w:r w:rsidR="00D4295D">
        <w:rPr>
          <w:sz w:val="20"/>
        </w:rPr>
        <w:fldChar w:fldCharType="end"/>
      </w:r>
      <w:bookmarkEnd w:id="43"/>
      <w:r>
        <w:rPr>
          <w:sz w:val="20"/>
        </w:rPr>
        <w:tab/>
        <w:t xml:space="preserve">No.  </w:t>
      </w:r>
      <w:r w:rsidR="009046CF">
        <w:rPr>
          <w:sz w:val="20"/>
        </w:rPr>
        <w:t xml:space="preserve">Please explain why not:  </w:t>
      </w:r>
      <w:r w:rsidR="00D4295D">
        <w:rPr>
          <w:sz w:val="20"/>
          <w:u w:val="single"/>
        </w:rPr>
        <w:t xml:space="preserve">The subjects who enrolled completed the study and were debriefed. These new elements do not impact them. </w:t>
      </w:r>
    </w:p>
    <w:p w14:paraId="7299C4C7" w14:textId="77777777" w:rsidR="00B85194" w:rsidRDefault="0026346F" w:rsidP="006759B2">
      <w:pPr>
        <w:tabs>
          <w:tab w:val="left" w:pos="1080"/>
          <w:tab w:val="left" w:pos="1440"/>
          <w:tab w:val="left" w:pos="7006"/>
          <w:tab w:val="left" w:pos="7906"/>
        </w:tabs>
        <w:ind w:left="1800" w:hanging="720"/>
        <w:rPr>
          <w:sz w:val="20"/>
        </w:rPr>
      </w:pPr>
      <w:r>
        <w:rPr>
          <w:sz w:val="20"/>
        </w:rPr>
        <w:fldChar w:fldCharType="begin">
          <w:ffData>
            <w:name w:val="Check81"/>
            <w:enabled/>
            <w:calcOnExit w:val="0"/>
            <w:checkBox>
              <w:sizeAuto/>
              <w:default w:val="0"/>
            </w:checkBox>
          </w:ffData>
        </w:fldChar>
      </w:r>
      <w:r w:rsidR="006759B2">
        <w:rPr>
          <w:sz w:val="20"/>
        </w:rPr>
        <w:instrText xml:space="preserve"> FORMCHECKBOX </w:instrText>
      </w:r>
      <w:r>
        <w:rPr>
          <w:sz w:val="20"/>
        </w:rPr>
      </w:r>
      <w:r>
        <w:rPr>
          <w:sz w:val="20"/>
        </w:rPr>
        <w:fldChar w:fldCharType="end"/>
      </w:r>
      <w:r w:rsidR="006759B2">
        <w:rPr>
          <w:sz w:val="20"/>
        </w:rPr>
        <w:tab/>
        <w:t xml:space="preserve">Yes.  </w:t>
      </w:r>
      <w:r w:rsidR="00B85194">
        <w:rPr>
          <w:sz w:val="20"/>
        </w:rPr>
        <w:t>Will enrolled subjects be re</w:t>
      </w:r>
      <w:r w:rsidR="00B70F8D">
        <w:rPr>
          <w:sz w:val="20"/>
        </w:rPr>
        <w:t>-</w:t>
      </w:r>
      <w:r w:rsidR="00B85194">
        <w:rPr>
          <w:sz w:val="20"/>
        </w:rPr>
        <w:t>consented</w:t>
      </w:r>
      <w:r w:rsidR="00B70F8D">
        <w:rPr>
          <w:sz w:val="20"/>
        </w:rPr>
        <w:t xml:space="preserve"> and/or re-assented</w:t>
      </w:r>
      <w:r w:rsidR="00B85194">
        <w:rPr>
          <w:sz w:val="20"/>
        </w:rPr>
        <w:t>?</w:t>
      </w:r>
    </w:p>
    <w:p w14:paraId="101EFF15" w14:textId="77777777" w:rsidR="006759B2" w:rsidRDefault="00B85194" w:rsidP="006759B2">
      <w:pPr>
        <w:tabs>
          <w:tab w:val="left" w:pos="1080"/>
          <w:tab w:val="left" w:pos="1440"/>
          <w:tab w:val="left" w:pos="7006"/>
          <w:tab w:val="left" w:pos="7906"/>
        </w:tabs>
        <w:ind w:left="1800" w:hanging="720"/>
        <w:rPr>
          <w:sz w:val="20"/>
        </w:rPr>
      </w:pPr>
      <w:r>
        <w:rPr>
          <w:sz w:val="20"/>
        </w:rPr>
        <w:tab/>
      </w:r>
      <w:r w:rsidR="0026346F">
        <w:rPr>
          <w:sz w:val="20"/>
        </w:rPr>
        <w:fldChar w:fldCharType="begin">
          <w:ffData>
            <w:name w:val="Check93"/>
            <w:enabled/>
            <w:calcOnExit w:val="0"/>
            <w:checkBox>
              <w:sizeAuto/>
              <w:default w:val="0"/>
            </w:checkBox>
          </w:ffData>
        </w:fldChar>
      </w:r>
      <w:bookmarkStart w:id="44" w:name="Check93"/>
      <w:r>
        <w:rPr>
          <w:sz w:val="20"/>
        </w:rPr>
        <w:instrText xml:space="preserve"> FORMCHECKBOX </w:instrText>
      </w:r>
      <w:r w:rsidR="0026346F">
        <w:rPr>
          <w:sz w:val="20"/>
        </w:rPr>
      </w:r>
      <w:r w:rsidR="0026346F">
        <w:rPr>
          <w:sz w:val="20"/>
        </w:rPr>
        <w:fldChar w:fldCharType="end"/>
      </w:r>
      <w:bookmarkEnd w:id="44"/>
      <w:r>
        <w:rPr>
          <w:sz w:val="20"/>
        </w:rPr>
        <w:tab/>
        <w:t>Yes</w:t>
      </w:r>
      <w:r w:rsidR="006759B2">
        <w:rPr>
          <w:sz w:val="20"/>
        </w:rPr>
        <w:t xml:space="preserve">.  </w:t>
      </w:r>
    </w:p>
    <w:p w14:paraId="102C749D" w14:textId="77777777" w:rsidR="00B85194" w:rsidRDefault="00B85194" w:rsidP="006759B2">
      <w:pPr>
        <w:tabs>
          <w:tab w:val="left" w:pos="1080"/>
          <w:tab w:val="left" w:pos="1440"/>
          <w:tab w:val="left" w:pos="7006"/>
          <w:tab w:val="left" w:pos="7906"/>
        </w:tabs>
        <w:ind w:left="1800" w:hanging="720"/>
        <w:rPr>
          <w:sz w:val="20"/>
          <w:szCs w:val="20"/>
        </w:rPr>
      </w:pPr>
      <w:r>
        <w:rPr>
          <w:sz w:val="20"/>
        </w:rPr>
        <w:tab/>
      </w:r>
      <w:r w:rsidR="00D4295D">
        <w:rPr>
          <w:sz w:val="20"/>
        </w:rPr>
        <w:fldChar w:fldCharType="begin">
          <w:ffData>
            <w:name w:val="Check94"/>
            <w:enabled/>
            <w:calcOnExit w:val="0"/>
            <w:checkBox>
              <w:sizeAuto/>
              <w:default w:val="1"/>
            </w:checkBox>
          </w:ffData>
        </w:fldChar>
      </w:r>
      <w:bookmarkStart w:id="45" w:name="Check94"/>
      <w:r w:rsidR="00D4295D">
        <w:rPr>
          <w:sz w:val="20"/>
        </w:rPr>
        <w:instrText xml:space="preserve"> FORMCHECKBOX </w:instrText>
      </w:r>
      <w:r w:rsidR="00D4295D">
        <w:rPr>
          <w:sz w:val="20"/>
        </w:rPr>
      </w:r>
      <w:r w:rsidR="00D4295D">
        <w:rPr>
          <w:sz w:val="20"/>
        </w:rPr>
        <w:fldChar w:fldCharType="end"/>
      </w:r>
      <w:bookmarkEnd w:id="45"/>
      <w:r>
        <w:rPr>
          <w:sz w:val="20"/>
        </w:rPr>
        <w:tab/>
        <w:t xml:space="preserve">No.  Please explain how enrolled subjects will be notified: </w:t>
      </w:r>
      <w:r w:rsidR="00D4295D">
        <w:rPr>
          <w:sz w:val="20"/>
          <w:u w:val="single"/>
        </w:rPr>
        <w:t xml:space="preserve">For the subjects who have enrolled their participation in the study has ended. These changes won’t affect them. </w:t>
      </w:r>
    </w:p>
    <w:p w14:paraId="1482766A" w14:textId="77777777" w:rsidR="00DF0034" w:rsidRPr="008C2343" w:rsidRDefault="00DF0034" w:rsidP="00DF0034">
      <w:pPr>
        <w:tabs>
          <w:tab w:val="left" w:pos="720"/>
          <w:tab w:val="left" w:pos="6480"/>
          <w:tab w:val="left" w:pos="10800"/>
        </w:tabs>
        <w:spacing w:before="40"/>
        <w:ind w:left="360"/>
        <w:rPr>
          <w:sz w:val="20"/>
          <w:szCs w:val="20"/>
        </w:rPr>
      </w:pPr>
    </w:p>
    <w:p w14:paraId="6C059001" w14:textId="77777777" w:rsidR="00DF0034" w:rsidRDefault="00DF0034" w:rsidP="00DF0034">
      <w:pPr>
        <w:pStyle w:val="Heading2"/>
        <w:rPr>
          <w:rFonts w:ascii="Times New Roman" w:hAnsi="Times New Roman"/>
        </w:rPr>
      </w:pPr>
      <w:r>
        <w:rPr>
          <w:rFonts w:ascii="Times New Roman" w:hAnsi="Times New Roman"/>
        </w:rPr>
        <w:t>Section IV:  Co-Investigator Update</w:t>
      </w:r>
    </w:p>
    <w:p w14:paraId="2C726BDA" w14:textId="77777777" w:rsidR="00DF0034" w:rsidRDefault="00DF0034" w:rsidP="006759B2">
      <w:pPr>
        <w:tabs>
          <w:tab w:val="left" w:pos="7006"/>
          <w:tab w:val="left" w:pos="7906"/>
        </w:tabs>
        <w:ind w:left="346" w:hanging="346"/>
        <w:rPr>
          <w:sz w:val="20"/>
          <w:szCs w:val="20"/>
        </w:rPr>
        <w:sectPr w:rsidR="00DF0034" w:rsidSect="008E317F">
          <w:footerReference w:type="default" r:id="rId12"/>
          <w:type w:val="continuous"/>
          <w:pgSz w:w="12240" w:h="15840"/>
          <w:pgMar w:top="720" w:right="720" w:bottom="720" w:left="720" w:header="720" w:footer="720" w:gutter="0"/>
          <w:cols w:space="720"/>
          <w:titlePg/>
          <w:docGrid w:linePitch="360"/>
        </w:sectPr>
      </w:pPr>
    </w:p>
    <w:p w14:paraId="3CA05CD7" w14:textId="77777777" w:rsidR="006759B2" w:rsidRDefault="006759B2" w:rsidP="006759B2">
      <w:pPr>
        <w:tabs>
          <w:tab w:val="left" w:pos="7006"/>
          <w:tab w:val="left" w:pos="7906"/>
        </w:tabs>
        <w:ind w:left="346" w:hanging="346"/>
        <w:rPr>
          <w:sz w:val="20"/>
          <w:szCs w:val="20"/>
        </w:rPr>
      </w:pPr>
    </w:p>
    <w:p w14:paraId="6F168B5B" w14:textId="77777777" w:rsidR="007F4737" w:rsidRPr="007F4737" w:rsidRDefault="0026346F" w:rsidP="007F4737">
      <w:pPr>
        <w:tabs>
          <w:tab w:val="left" w:pos="7006"/>
          <w:tab w:val="left" w:pos="7906"/>
        </w:tabs>
        <w:ind w:left="346" w:hanging="346"/>
        <w:rPr>
          <w:sz w:val="20"/>
          <w:szCs w:val="20"/>
        </w:rPr>
      </w:pPr>
      <w:r w:rsidRPr="007F4737">
        <w:rPr>
          <w:sz w:val="20"/>
          <w:szCs w:val="20"/>
        </w:rPr>
        <w:fldChar w:fldCharType="begin">
          <w:ffData>
            <w:name w:val="Check293"/>
            <w:enabled/>
            <w:calcOnExit w:val="0"/>
            <w:checkBox>
              <w:sizeAuto/>
              <w:default w:val="0"/>
            </w:checkBox>
          </w:ffData>
        </w:fldChar>
      </w:r>
      <w:r w:rsidR="007F4737" w:rsidRPr="007F4737">
        <w:rPr>
          <w:sz w:val="20"/>
          <w:szCs w:val="20"/>
        </w:rPr>
        <w:instrText xml:space="preserve"> FORMCHECKBOX </w:instrText>
      </w:r>
      <w:r w:rsidRPr="007F4737">
        <w:rPr>
          <w:sz w:val="20"/>
          <w:szCs w:val="20"/>
        </w:rPr>
      </w:r>
      <w:r w:rsidRPr="007F4737">
        <w:rPr>
          <w:sz w:val="20"/>
          <w:szCs w:val="20"/>
        </w:rPr>
        <w:fldChar w:fldCharType="end"/>
      </w:r>
      <w:r w:rsidR="007F4737" w:rsidRPr="007F4737">
        <w:rPr>
          <w:sz w:val="20"/>
          <w:szCs w:val="20"/>
        </w:rPr>
        <w:tab/>
        <w:t>This submission does NOT include additions or removals to the Investigator</w:t>
      </w:r>
      <w:r w:rsidR="00734F45">
        <w:rPr>
          <w:sz w:val="20"/>
          <w:szCs w:val="20"/>
        </w:rPr>
        <w:t>s (Protocol Personnel)</w:t>
      </w:r>
      <w:r w:rsidR="007F4737" w:rsidRPr="007F4737">
        <w:rPr>
          <w:sz w:val="20"/>
          <w:szCs w:val="20"/>
        </w:rPr>
        <w:t xml:space="preserve">.  </w:t>
      </w:r>
      <w:r w:rsidR="00FE6770">
        <w:rPr>
          <w:i/>
          <w:sz w:val="20"/>
          <w:szCs w:val="20"/>
        </w:rPr>
        <w:t>Proceed to S</w:t>
      </w:r>
      <w:r w:rsidR="007F4737" w:rsidRPr="007F4737">
        <w:rPr>
          <w:i/>
          <w:sz w:val="20"/>
          <w:szCs w:val="20"/>
        </w:rPr>
        <w:t>ection V</w:t>
      </w:r>
      <w:r w:rsidR="00FE6770">
        <w:rPr>
          <w:i/>
          <w:sz w:val="20"/>
          <w:szCs w:val="20"/>
        </w:rPr>
        <w:t>.</w:t>
      </w:r>
    </w:p>
    <w:p w14:paraId="4EED0770" w14:textId="77777777" w:rsidR="007F4737" w:rsidRPr="007F4737" w:rsidRDefault="007F4737" w:rsidP="007F4737">
      <w:pPr>
        <w:tabs>
          <w:tab w:val="left" w:pos="7006"/>
          <w:tab w:val="left" w:pos="7906"/>
        </w:tabs>
        <w:ind w:left="346" w:hanging="346"/>
        <w:rPr>
          <w:sz w:val="20"/>
          <w:szCs w:val="20"/>
        </w:rPr>
      </w:pPr>
    </w:p>
    <w:p w14:paraId="76432462" w14:textId="77777777" w:rsidR="007F4737" w:rsidRPr="007F4737" w:rsidRDefault="00D4295D" w:rsidP="007F4737">
      <w:pPr>
        <w:tabs>
          <w:tab w:val="left" w:pos="7006"/>
          <w:tab w:val="left" w:pos="7906"/>
        </w:tabs>
        <w:ind w:left="346" w:hanging="346"/>
        <w:rPr>
          <w:sz w:val="20"/>
          <w:szCs w:val="20"/>
        </w:rPr>
      </w:pPr>
      <w:r>
        <w:rPr>
          <w:sz w:val="20"/>
          <w:szCs w:val="20"/>
        </w:rPr>
        <w:fldChar w:fldCharType="begin">
          <w:ffData>
            <w:name w:val="Check292"/>
            <w:enabled/>
            <w:calcOnExit w:val="0"/>
            <w:checkBox>
              <w:sizeAuto/>
              <w:default w:val="1"/>
            </w:checkBox>
          </w:ffData>
        </w:fldChar>
      </w:r>
      <w:bookmarkStart w:id="46" w:name="Check292"/>
      <w:r>
        <w:rPr>
          <w:sz w:val="20"/>
          <w:szCs w:val="20"/>
        </w:rPr>
        <w:instrText xml:space="preserve"> FORMCHECKBOX </w:instrText>
      </w:r>
      <w:r>
        <w:rPr>
          <w:sz w:val="20"/>
          <w:szCs w:val="20"/>
        </w:rPr>
      </w:r>
      <w:r>
        <w:rPr>
          <w:sz w:val="20"/>
          <w:szCs w:val="20"/>
        </w:rPr>
        <w:fldChar w:fldCharType="end"/>
      </w:r>
      <w:bookmarkEnd w:id="46"/>
      <w:r w:rsidR="007F4737" w:rsidRPr="007F4737">
        <w:rPr>
          <w:sz w:val="20"/>
          <w:szCs w:val="20"/>
        </w:rPr>
        <w:tab/>
        <w:t>This submission includes additions or removals to the Investigator</w:t>
      </w:r>
      <w:r w:rsidR="00734F45">
        <w:rPr>
          <w:sz w:val="20"/>
          <w:szCs w:val="20"/>
        </w:rPr>
        <w:t>s</w:t>
      </w:r>
      <w:r w:rsidR="007F4737" w:rsidRPr="007F4737">
        <w:rPr>
          <w:sz w:val="20"/>
          <w:szCs w:val="20"/>
        </w:rPr>
        <w:t xml:space="preserve">. </w:t>
      </w:r>
    </w:p>
    <w:p w14:paraId="08D7B57F" w14:textId="77777777" w:rsidR="007F4737" w:rsidRPr="007F4737" w:rsidRDefault="007F4737" w:rsidP="007F4737">
      <w:pPr>
        <w:tabs>
          <w:tab w:val="left" w:pos="7006"/>
          <w:tab w:val="left" w:pos="7906"/>
        </w:tabs>
        <w:ind w:left="346" w:hanging="346"/>
        <w:rPr>
          <w:sz w:val="20"/>
          <w:szCs w:val="20"/>
        </w:rPr>
      </w:pPr>
    </w:p>
    <w:p w14:paraId="565A8035" w14:textId="77777777" w:rsidR="007F4737" w:rsidRPr="007F4737" w:rsidRDefault="007F4737" w:rsidP="007F4737">
      <w:pPr>
        <w:spacing w:before="40"/>
        <w:ind w:left="360"/>
        <w:rPr>
          <w:sz w:val="20"/>
          <w:szCs w:val="20"/>
        </w:rPr>
      </w:pPr>
      <w:r w:rsidRPr="007F4737">
        <w:rPr>
          <w:sz w:val="20"/>
          <w:szCs w:val="20"/>
        </w:rPr>
        <w:t xml:space="preserve">The following </w:t>
      </w:r>
      <w:r w:rsidR="004941A3" w:rsidRPr="004941A3">
        <w:rPr>
          <w:sz w:val="20"/>
          <w:szCs w:val="20"/>
        </w:rPr>
        <w:t xml:space="preserve">investigators are being </w:t>
      </w:r>
      <w:r w:rsidR="006C69EB" w:rsidRPr="006C69EB">
        <w:rPr>
          <w:b/>
          <w:sz w:val="20"/>
          <w:szCs w:val="20"/>
        </w:rPr>
        <w:t>added</w:t>
      </w:r>
      <w:r w:rsidR="004941A3" w:rsidRPr="004941A3">
        <w:rPr>
          <w:sz w:val="20"/>
          <w:szCs w:val="20"/>
        </w:rPr>
        <w:t xml:space="preserve"> to</w:t>
      </w:r>
      <w:r w:rsidR="004941A3">
        <w:rPr>
          <w:b/>
          <w:sz w:val="20"/>
          <w:szCs w:val="20"/>
        </w:rPr>
        <w:t xml:space="preserve"> </w:t>
      </w:r>
      <w:r w:rsidRPr="007F4737">
        <w:rPr>
          <w:sz w:val="20"/>
          <w:szCs w:val="20"/>
        </w:rPr>
        <w:t xml:space="preserve">the </w:t>
      </w:r>
      <w:r w:rsidR="00734F45">
        <w:rPr>
          <w:sz w:val="20"/>
          <w:szCs w:val="20"/>
        </w:rPr>
        <w:t>Protocol Personnel</w:t>
      </w:r>
      <w:r w:rsidRPr="007F4737">
        <w:rPr>
          <w:sz w:val="20"/>
          <w:szCs w:val="20"/>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588"/>
        <w:gridCol w:w="2340"/>
        <w:gridCol w:w="2070"/>
        <w:gridCol w:w="1530"/>
      </w:tblGrid>
      <w:tr w:rsidR="007311AB" w:rsidRPr="007311AB" w14:paraId="62414598" w14:textId="77777777" w:rsidTr="007311AB">
        <w:tc>
          <w:tcPr>
            <w:tcW w:w="2300" w:type="dxa"/>
          </w:tcPr>
          <w:p w14:paraId="68F55E7F" w14:textId="77777777" w:rsidR="007311AB" w:rsidRPr="007311AB" w:rsidRDefault="007311AB" w:rsidP="007311AB">
            <w:pPr>
              <w:tabs>
                <w:tab w:val="left" w:pos="4320"/>
                <w:tab w:val="left" w:pos="6840"/>
              </w:tabs>
              <w:jc w:val="center"/>
              <w:rPr>
                <w:b/>
                <w:sz w:val="20"/>
                <w:szCs w:val="20"/>
              </w:rPr>
            </w:pPr>
            <w:r w:rsidRPr="007311AB">
              <w:rPr>
                <w:b/>
                <w:sz w:val="20"/>
                <w:szCs w:val="20"/>
              </w:rPr>
              <w:t>Name:  Last, First MI</w:t>
            </w:r>
          </w:p>
        </w:tc>
        <w:tc>
          <w:tcPr>
            <w:tcW w:w="1588" w:type="dxa"/>
          </w:tcPr>
          <w:p w14:paraId="283727E6" w14:textId="77777777" w:rsidR="007311AB" w:rsidRPr="007311AB" w:rsidRDefault="007311AB" w:rsidP="007311AB">
            <w:pPr>
              <w:tabs>
                <w:tab w:val="left" w:pos="4320"/>
                <w:tab w:val="left" w:pos="6840"/>
              </w:tabs>
              <w:jc w:val="center"/>
              <w:rPr>
                <w:b/>
                <w:sz w:val="20"/>
                <w:szCs w:val="20"/>
              </w:rPr>
            </w:pPr>
            <w:r w:rsidRPr="007311AB">
              <w:rPr>
                <w:b/>
                <w:sz w:val="20"/>
                <w:szCs w:val="20"/>
              </w:rPr>
              <w:t>Department</w:t>
            </w:r>
          </w:p>
        </w:tc>
        <w:tc>
          <w:tcPr>
            <w:tcW w:w="2340" w:type="dxa"/>
          </w:tcPr>
          <w:p w14:paraId="67025C66" w14:textId="77777777" w:rsidR="007311AB" w:rsidRPr="007311AB" w:rsidRDefault="007311AB" w:rsidP="007311AB">
            <w:pPr>
              <w:tabs>
                <w:tab w:val="left" w:pos="4320"/>
                <w:tab w:val="left" w:pos="6840"/>
              </w:tabs>
              <w:jc w:val="center"/>
              <w:rPr>
                <w:b/>
                <w:sz w:val="20"/>
                <w:szCs w:val="20"/>
              </w:rPr>
            </w:pPr>
            <w:r w:rsidRPr="007311AB">
              <w:rPr>
                <w:b/>
                <w:sz w:val="20"/>
                <w:szCs w:val="20"/>
              </w:rPr>
              <w:t>IU Username and/or Email Address</w:t>
            </w:r>
          </w:p>
        </w:tc>
        <w:tc>
          <w:tcPr>
            <w:tcW w:w="2070" w:type="dxa"/>
          </w:tcPr>
          <w:p w14:paraId="609F9795" w14:textId="77777777" w:rsidR="007311AB" w:rsidRPr="007311AB" w:rsidRDefault="007311AB" w:rsidP="007311AB">
            <w:pPr>
              <w:tabs>
                <w:tab w:val="left" w:pos="4320"/>
                <w:tab w:val="left" w:pos="6840"/>
              </w:tabs>
              <w:jc w:val="center"/>
              <w:rPr>
                <w:b/>
                <w:sz w:val="20"/>
                <w:szCs w:val="20"/>
              </w:rPr>
            </w:pPr>
            <w:r w:rsidRPr="007311AB">
              <w:rPr>
                <w:b/>
                <w:sz w:val="20"/>
                <w:szCs w:val="20"/>
              </w:rPr>
              <w:t>Directly Interacting with Subjects:  Yes/No</w:t>
            </w:r>
          </w:p>
        </w:tc>
        <w:tc>
          <w:tcPr>
            <w:tcW w:w="1530" w:type="dxa"/>
          </w:tcPr>
          <w:p w14:paraId="658729DC" w14:textId="77777777" w:rsidR="007311AB" w:rsidRPr="007311AB" w:rsidRDefault="007311AB" w:rsidP="007311AB">
            <w:pPr>
              <w:tabs>
                <w:tab w:val="left" w:pos="4320"/>
                <w:tab w:val="left" w:pos="6840"/>
              </w:tabs>
              <w:jc w:val="center"/>
              <w:rPr>
                <w:b/>
                <w:sz w:val="20"/>
                <w:szCs w:val="20"/>
              </w:rPr>
            </w:pPr>
            <w:r>
              <w:rPr>
                <w:b/>
                <w:sz w:val="20"/>
                <w:szCs w:val="20"/>
              </w:rPr>
              <w:t>Non-Affiliated with IU</w:t>
            </w:r>
            <w:r w:rsidRPr="007311AB">
              <w:rPr>
                <w:b/>
                <w:sz w:val="20"/>
                <w:szCs w:val="20"/>
              </w:rPr>
              <w:t>:</w:t>
            </w:r>
          </w:p>
          <w:p w14:paraId="0D5DCAFF" w14:textId="77777777" w:rsidR="007311AB" w:rsidRPr="007311AB" w:rsidRDefault="007311AB" w:rsidP="007311AB">
            <w:pPr>
              <w:tabs>
                <w:tab w:val="left" w:pos="4320"/>
                <w:tab w:val="left" w:pos="6840"/>
              </w:tabs>
              <w:jc w:val="center"/>
              <w:rPr>
                <w:b/>
                <w:sz w:val="20"/>
                <w:szCs w:val="20"/>
              </w:rPr>
            </w:pPr>
            <w:r w:rsidRPr="007311AB">
              <w:rPr>
                <w:b/>
                <w:sz w:val="20"/>
                <w:szCs w:val="20"/>
              </w:rPr>
              <w:t>Yes/No</w:t>
            </w:r>
          </w:p>
        </w:tc>
      </w:tr>
      <w:tr w:rsidR="007311AB" w:rsidRPr="007311AB" w14:paraId="2BA75A0C" w14:textId="77777777" w:rsidTr="007311AB">
        <w:tc>
          <w:tcPr>
            <w:tcW w:w="2300" w:type="dxa"/>
          </w:tcPr>
          <w:p w14:paraId="7D17B174" w14:textId="77777777" w:rsidR="007311AB" w:rsidRPr="007311AB" w:rsidRDefault="007311AB" w:rsidP="007311AB">
            <w:pPr>
              <w:tabs>
                <w:tab w:val="left" w:pos="4320"/>
                <w:tab w:val="left" w:pos="6840"/>
              </w:tabs>
              <w:rPr>
                <w:sz w:val="20"/>
                <w:szCs w:val="20"/>
              </w:rPr>
            </w:pPr>
          </w:p>
        </w:tc>
        <w:tc>
          <w:tcPr>
            <w:tcW w:w="1588" w:type="dxa"/>
          </w:tcPr>
          <w:p w14:paraId="10FFBC29" w14:textId="77777777" w:rsidR="007311AB" w:rsidRPr="007311AB" w:rsidRDefault="007311AB" w:rsidP="007311AB">
            <w:pPr>
              <w:tabs>
                <w:tab w:val="left" w:pos="4320"/>
                <w:tab w:val="left" w:pos="6840"/>
              </w:tabs>
              <w:rPr>
                <w:sz w:val="20"/>
                <w:szCs w:val="20"/>
              </w:rPr>
            </w:pPr>
          </w:p>
        </w:tc>
        <w:tc>
          <w:tcPr>
            <w:tcW w:w="2340" w:type="dxa"/>
          </w:tcPr>
          <w:p w14:paraId="3DE21EAD" w14:textId="77777777" w:rsidR="007311AB" w:rsidRPr="007311AB" w:rsidRDefault="007311AB" w:rsidP="007311AB">
            <w:pPr>
              <w:tabs>
                <w:tab w:val="left" w:pos="4320"/>
                <w:tab w:val="left" w:pos="6840"/>
              </w:tabs>
              <w:rPr>
                <w:sz w:val="20"/>
                <w:szCs w:val="20"/>
              </w:rPr>
            </w:pPr>
          </w:p>
        </w:tc>
        <w:tc>
          <w:tcPr>
            <w:tcW w:w="2070" w:type="dxa"/>
          </w:tcPr>
          <w:p w14:paraId="26BFAC04" w14:textId="77777777" w:rsidR="007311AB" w:rsidRPr="007311AB" w:rsidRDefault="007311AB" w:rsidP="007311AB">
            <w:pPr>
              <w:tabs>
                <w:tab w:val="left" w:pos="4320"/>
                <w:tab w:val="left" w:pos="6840"/>
              </w:tabs>
              <w:rPr>
                <w:sz w:val="20"/>
                <w:szCs w:val="20"/>
              </w:rPr>
            </w:pPr>
          </w:p>
        </w:tc>
        <w:tc>
          <w:tcPr>
            <w:tcW w:w="1530" w:type="dxa"/>
          </w:tcPr>
          <w:p w14:paraId="2236CEC7" w14:textId="77777777" w:rsidR="007311AB" w:rsidRPr="007311AB" w:rsidRDefault="007311AB" w:rsidP="007311AB">
            <w:pPr>
              <w:tabs>
                <w:tab w:val="left" w:pos="4320"/>
                <w:tab w:val="left" w:pos="6840"/>
              </w:tabs>
              <w:rPr>
                <w:sz w:val="20"/>
                <w:szCs w:val="20"/>
              </w:rPr>
            </w:pPr>
          </w:p>
        </w:tc>
      </w:tr>
      <w:tr w:rsidR="007311AB" w:rsidRPr="007311AB" w14:paraId="0436CAEF" w14:textId="77777777" w:rsidTr="007311AB">
        <w:tc>
          <w:tcPr>
            <w:tcW w:w="2300" w:type="dxa"/>
          </w:tcPr>
          <w:p w14:paraId="4E364936" w14:textId="77777777" w:rsidR="007311AB" w:rsidRPr="007311AB" w:rsidRDefault="007311AB" w:rsidP="007311AB">
            <w:pPr>
              <w:tabs>
                <w:tab w:val="left" w:pos="4320"/>
                <w:tab w:val="left" w:pos="6840"/>
              </w:tabs>
              <w:rPr>
                <w:sz w:val="20"/>
                <w:szCs w:val="20"/>
              </w:rPr>
            </w:pPr>
          </w:p>
        </w:tc>
        <w:tc>
          <w:tcPr>
            <w:tcW w:w="1588" w:type="dxa"/>
          </w:tcPr>
          <w:p w14:paraId="13A38811" w14:textId="77777777" w:rsidR="007311AB" w:rsidRPr="007311AB" w:rsidRDefault="007311AB" w:rsidP="007311AB">
            <w:pPr>
              <w:tabs>
                <w:tab w:val="left" w:pos="4320"/>
                <w:tab w:val="left" w:pos="6840"/>
              </w:tabs>
              <w:rPr>
                <w:sz w:val="20"/>
                <w:szCs w:val="20"/>
              </w:rPr>
            </w:pPr>
          </w:p>
        </w:tc>
        <w:tc>
          <w:tcPr>
            <w:tcW w:w="2340" w:type="dxa"/>
          </w:tcPr>
          <w:p w14:paraId="03A7B9CA" w14:textId="77777777" w:rsidR="007311AB" w:rsidRPr="007311AB" w:rsidRDefault="007311AB" w:rsidP="007311AB">
            <w:pPr>
              <w:tabs>
                <w:tab w:val="left" w:pos="4320"/>
                <w:tab w:val="left" w:pos="6840"/>
              </w:tabs>
              <w:rPr>
                <w:sz w:val="20"/>
                <w:szCs w:val="20"/>
              </w:rPr>
            </w:pPr>
          </w:p>
        </w:tc>
        <w:tc>
          <w:tcPr>
            <w:tcW w:w="2070" w:type="dxa"/>
          </w:tcPr>
          <w:p w14:paraId="548F240B" w14:textId="77777777" w:rsidR="007311AB" w:rsidRPr="007311AB" w:rsidRDefault="007311AB" w:rsidP="007311AB">
            <w:pPr>
              <w:tabs>
                <w:tab w:val="left" w:pos="4320"/>
                <w:tab w:val="left" w:pos="6840"/>
              </w:tabs>
              <w:rPr>
                <w:sz w:val="20"/>
                <w:szCs w:val="20"/>
              </w:rPr>
            </w:pPr>
          </w:p>
        </w:tc>
        <w:tc>
          <w:tcPr>
            <w:tcW w:w="1530" w:type="dxa"/>
          </w:tcPr>
          <w:p w14:paraId="1266938A" w14:textId="77777777" w:rsidR="007311AB" w:rsidRPr="007311AB" w:rsidRDefault="007311AB" w:rsidP="007311AB">
            <w:pPr>
              <w:tabs>
                <w:tab w:val="left" w:pos="4320"/>
                <w:tab w:val="left" w:pos="6840"/>
              </w:tabs>
              <w:rPr>
                <w:sz w:val="20"/>
                <w:szCs w:val="20"/>
              </w:rPr>
            </w:pPr>
          </w:p>
        </w:tc>
      </w:tr>
      <w:tr w:rsidR="007311AB" w:rsidRPr="007311AB" w14:paraId="08BAA446" w14:textId="77777777" w:rsidTr="007311AB">
        <w:tc>
          <w:tcPr>
            <w:tcW w:w="2300" w:type="dxa"/>
          </w:tcPr>
          <w:p w14:paraId="4513F656" w14:textId="77777777" w:rsidR="007311AB" w:rsidRPr="007311AB" w:rsidRDefault="007311AB" w:rsidP="007311AB">
            <w:pPr>
              <w:tabs>
                <w:tab w:val="left" w:pos="4320"/>
                <w:tab w:val="left" w:pos="6840"/>
              </w:tabs>
              <w:rPr>
                <w:sz w:val="20"/>
                <w:szCs w:val="20"/>
              </w:rPr>
            </w:pPr>
          </w:p>
        </w:tc>
        <w:tc>
          <w:tcPr>
            <w:tcW w:w="1588" w:type="dxa"/>
          </w:tcPr>
          <w:p w14:paraId="29DE0DF8" w14:textId="77777777" w:rsidR="007311AB" w:rsidRPr="007311AB" w:rsidRDefault="007311AB" w:rsidP="007311AB">
            <w:pPr>
              <w:tabs>
                <w:tab w:val="left" w:pos="4320"/>
                <w:tab w:val="left" w:pos="6840"/>
              </w:tabs>
              <w:rPr>
                <w:sz w:val="20"/>
                <w:szCs w:val="20"/>
              </w:rPr>
            </w:pPr>
          </w:p>
        </w:tc>
        <w:tc>
          <w:tcPr>
            <w:tcW w:w="2340" w:type="dxa"/>
          </w:tcPr>
          <w:p w14:paraId="46CABCEF" w14:textId="77777777" w:rsidR="007311AB" w:rsidRPr="007311AB" w:rsidRDefault="007311AB" w:rsidP="007311AB">
            <w:pPr>
              <w:tabs>
                <w:tab w:val="left" w:pos="4320"/>
                <w:tab w:val="left" w:pos="6840"/>
              </w:tabs>
              <w:rPr>
                <w:sz w:val="20"/>
                <w:szCs w:val="20"/>
              </w:rPr>
            </w:pPr>
          </w:p>
        </w:tc>
        <w:tc>
          <w:tcPr>
            <w:tcW w:w="2070" w:type="dxa"/>
          </w:tcPr>
          <w:p w14:paraId="6ABEEE7E" w14:textId="77777777" w:rsidR="007311AB" w:rsidRPr="007311AB" w:rsidRDefault="007311AB" w:rsidP="007311AB">
            <w:pPr>
              <w:tabs>
                <w:tab w:val="left" w:pos="4320"/>
                <w:tab w:val="left" w:pos="6840"/>
              </w:tabs>
              <w:rPr>
                <w:sz w:val="20"/>
                <w:szCs w:val="20"/>
              </w:rPr>
            </w:pPr>
          </w:p>
        </w:tc>
        <w:tc>
          <w:tcPr>
            <w:tcW w:w="1530" w:type="dxa"/>
          </w:tcPr>
          <w:p w14:paraId="39D05787" w14:textId="77777777" w:rsidR="007311AB" w:rsidRPr="007311AB" w:rsidRDefault="007311AB" w:rsidP="007311AB">
            <w:pPr>
              <w:tabs>
                <w:tab w:val="left" w:pos="4320"/>
                <w:tab w:val="left" w:pos="6840"/>
              </w:tabs>
              <w:rPr>
                <w:sz w:val="20"/>
                <w:szCs w:val="20"/>
              </w:rPr>
            </w:pPr>
          </w:p>
        </w:tc>
      </w:tr>
    </w:tbl>
    <w:p w14:paraId="7B3CB6D1" w14:textId="77777777" w:rsidR="007F4737" w:rsidRPr="007F4737" w:rsidRDefault="007F4737" w:rsidP="007F4737">
      <w:pPr>
        <w:spacing w:before="40"/>
        <w:ind w:left="360"/>
        <w:rPr>
          <w:sz w:val="20"/>
          <w:szCs w:val="20"/>
        </w:rPr>
      </w:pPr>
    </w:p>
    <w:p w14:paraId="633E6244" w14:textId="77777777" w:rsidR="007F4737" w:rsidRPr="007F4737" w:rsidRDefault="007F4737" w:rsidP="007F4737">
      <w:pPr>
        <w:spacing w:before="40"/>
        <w:ind w:left="360"/>
        <w:rPr>
          <w:sz w:val="20"/>
          <w:szCs w:val="20"/>
        </w:rPr>
      </w:pPr>
      <w:r w:rsidRPr="007F4737">
        <w:rPr>
          <w:sz w:val="20"/>
          <w:szCs w:val="20"/>
        </w:rPr>
        <w:t xml:space="preserve">The following investigators are being </w:t>
      </w:r>
      <w:r w:rsidRPr="007F4737">
        <w:rPr>
          <w:b/>
          <w:sz w:val="20"/>
          <w:szCs w:val="20"/>
        </w:rPr>
        <w:t>removed</w:t>
      </w:r>
      <w:r w:rsidRPr="007F4737">
        <w:rPr>
          <w:sz w:val="20"/>
          <w:szCs w:val="20"/>
        </w:rPr>
        <w:t xml:space="preserve"> from the </w:t>
      </w:r>
      <w:r w:rsidR="00734F45">
        <w:rPr>
          <w:sz w:val="20"/>
          <w:szCs w:val="20"/>
        </w:rPr>
        <w:t>Protocol Personnel</w:t>
      </w:r>
      <w:r w:rsidRPr="007F4737">
        <w:rPr>
          <w:sz w:val="20"/>
          <w:szCs w:val="20"/>
        </w:rPr>
        <w:t xml:space="preserve"> and will no longer be participating in this research: </w:t>
      </w:r>
    </w:p>
    <w:p w14:paraId="6B4CABBC" w14:textId="77777777" w:rsidR="007F4737" w:rsidRPr="007F4737" w:rsidRDefault="0026346F" w:rsidP="007F4737">
      <w:pPr>
        <w:spacing w:before="40"/>
        <w:ind w:left="360" w:firstLine="360"/>
        <w:rPr>
          <w:sz w:val="20"/>
          <w:szCs w:val="20"/>
        </w:rPr>
      </w:pPr>
      <w:r w:rsidRPr="007F4737">
        <w:rPr>
          <w:sz w:val="20"/>
          <w:szCs w:val="20"/>
        </w:rPr>
        <w:fldChar w:fldCharType="begin">
          <w:ffData>
            <w:name w:val="Text56"/>
            <w:enabled/>
            <w:calcOnExit w:val="0"/>
            <w:textInput/>
          </w:ffData>
        </w:fldChar>
      </w:r>
      <w:bookmarkStart w:id="47" w:name="Text56"/>
      <w:r w:rsidR="007F4737" w:rsidRPr="007F4737">
        <w:rPr>
          <w:sz w:val="20"/>
          <w:szCs w:val="20"/>
        </w:rPr>
        <w:instrText xml:space="preserve"> FORMTEXT </w:instrText>
      </w:r>
      <w:r w:rsidRPr="007F4737">
        <w:rPr>
          <w:sz w:val="20"/>
          <w:szCs w:val="20"/>
        </w:rPr>
      </w:r>
      <w:r w:rsidRPr="007F4737">
        <w:rPr>
          <w:sz w:val="20"/>
          <w:szCs w:val="20"/>
        </w:rPr>
        <w:fldChar w:fldCharType="separate"/>
      </w:r>
      <w:r w:rsidR="007F4737" w:rsidRPr="007F4737">
        <w:rPr>
          <w:noProof/>
          <w:sz w:val="20"/>
          <w:szCs w:val="20"/>
        </w:rPr>
        <w:t> </w:t>
      </w:r>
      <w:r w:rsidR="007F4737" w:rsidRPr="007F4737">
        <w:rPr>
          <w:noProof/>
          <w:sz w:val="20"/>
          <w:szCs w:val="20"/>
        </w:rPr>
        <w:t> </w:t>
      </w:r>
      <w:r w:rsidR="007F4737" w:rsidRPr="007F4737">
        <w:rPr>
          <w:noProof/>
          <w:sz w:val="20"/>
          <w:szCs w:val="20"/>
        </w:rPr>
        <w:t> </w:t>
      </w:r>
      <w:r w:rsidR="007F4737" w:rsidRPr="007F4737">
        <w:rPr>
          <w:noProof/>
          <w:sz w:val="20"/>
          <w:szCs w:val="20"/>
        </w:rPr>
        <w:t> </w:t>
      </w:r>
      <w:r w:rsidR="007F4737" w:rsidRPr="007F4737">
        <w:rPr>
          <w:noProof/>
          <w:sz w:val="20"/>
          <w:szCs w:val="20"/>
        </w:rPr>
        <w:t> </w:t>
      </w:r>
      <w:r w:rsidRPr="007F4737">
        <w:rPr>
          <w:sz w:val="20"/>
          <w:szCs w:val="20"/>
        </w:rPr>
        <w:fldChar w:fldCharType="end"/>
      </w:r>
      <w:bookmarkEnd w:id="47"/>
    </w:p>
    <w:p w14:paraId="77652DC0" w14:textId="77777777" w:rsidR="00DF0034" w:rsidRPr="008C2343" w:rsidRDefault="00DF0034" w:rsidP="00DF0034">
      <w:pPr>
        <w:tabs>
          <w:tab w:val="left" w:pos="720"/>
          <w:tab w:val="left" w:pos="6480"/>
          <w:tab w:val="left" w:pos="10800"/>
        </w:tabs>
        <w:spacing w:before="40"/>
        <w:ind w:left="360"/>
        <w:rPr>
          <w:sz w:val="20"/>
          <w:szCs w:val="20"/>
        </w:rPr>
      </w:pPr>
    </w:p>
    <w:p w14:paraId="7F9912A9" w14:textId="77777777" w:rsidR="00DF0034" w:rsidRDefault="00DF0034" w:rsidP="00DF0034">
      <w:pPr>
        <w:pStyle w:val="Heading2"/>
        <w:rPr>
          <w:rFonts w:ascii="Times New Roman" w:hAnsi="Times New Roman"/>
        </w:rPr>
      </w:pPr>
      <w:r>
        <w:rPr>
          <w:rFonts w:ascii="Times New Roman" w:hAnsi="Times New Roman"/>
        </w:rPr>
        <w:t>Section V:  Amendment Summary</w:t>
      </w:r>
    </w:p>
    <w:p w14:paraId="2E6DDD99" w14:textId="77777777" w:rsidR="00DF0034" w:rsidRDefault="00DF0034" w:rsidP="006759B2">
      <w:pPr>
        <w:tabs>
          <w:tab w:val="left" w:pos="7006"/>
          <w:tab w:val="left" w:pos="7906"/>
        </w:tabs>
        <w:ind w:left="346" w:hanging="346"/>
        <w:rPr>
          <w:sz w:val="20"/>
          <w:szCs w:val="20"/>
        </w:rPr>
      </w:pPr>
    </w:p>
    <w:p w14:paraId="47DB0854" w14:textId="77777777" w:rsidR="00386026" w:rsidRDefault="006759B2" w:rsidP="00386026">
      <w:pPr>
        <w:pStyle w:val="BodyTextIndent"/>
        <w:tabs>
          <w:tab w:val="clear" w:pos="4320"/>
          <w:tab w:val="clear" w:pos="7560"/>
          <w:tab w:val="clear" w:pos="7920"/>
          <w:tab w:val="left" w:pos="2340"/>
          <w:tab w:val="left" w:pos="5040"/>
          <w:tab w:val="left" w:pos="7200"/>
        </w:tabs>
        <w:ind w:left="346" w:hanging="346"/>
        <w:rPr>
          <w:rFonts w:ascii="Times New Roman" w:hAnsi="Times New Roman" w:cs="Times New Roman"/>
        </w:rPr>
      </w:pPr>
      <w:r>
        <w:rPr>
          <w:rFonts w:ascii="Times New Roman" w:hAnsi="Times New Roman" w:cs="Times New Roman"/>
        </w:rPr>
        <w:t>Amendment includes:</w:t>
      </w:r>
      <w:r>
        <w:rPr>
          <w:rFonts w:ascii="Times New Roman" w:hAnsi="Times New Roman" w:cs="Times New Roman"/>
        </w:rPr>
        <w:tab/>
      </w:r>
    </w:p>
    <w:p w14:paraId="38DB5EE0" w14:textId="77777777" w:rsidR="001B5E1F" w:rsidRDefault="001B5E1F" w:rsidP="001B5E1F">
      <w:pPr>
        <w:pStyle w:val="BodyTextIndent"/>
        <w:tabs>
          <w:tab w:val="left" w:pos="2340"/>
          <w:tab w:val="left" w:pos="5040"/>
          <w:tab w:val="left" w:pos="7200"/>
        </w:tabs>
        <w:ind w:left="720" w:hanging="360"/>
        <w:rPr>
          <w:rFonts w:ascii="Times New Roman" w:hAnsi="Times New Roman" w:cs="Times New Roman"/>
        </w:rPr>
        <w:sectPr w:rsidR="001B5E1F" w:rsidSect="006A0CAA">
          <w:type w:val="continuous"/>
          <w:pgSz w:w="12240" w:h="15840"/>
          <w:pgMar w:top="720" w:right="720" w:bottom="720" w:left="720" w:header="720" w:footer="720" w:gutter="0"/>
          <w:cols w:space="720"/>
          <w:docGrid w:linePitch="360"/>
        </w:sectPr>
      </w:pPr>
    </w:p>
    <w:bookmarkStart w:id="48" w:name="OLE_LINK1"/>
    <w:p w14:paraId="52D3817A"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rPr>
        <w:lastRenderedPageBreak/>
        <w:fldChar w:fldCharType="begin">
          <w:ffData>
            <w:name w:val="Check77"/>
            <w:enabled/>
            <w:calcOnExit w:val="0"/>
            <w:checkBox>
              <w:sizeAuto/>
              <w:default w:val="0"/>
            </w:checkBox>
          </w:ffData>
        </w:fldChar>
      </w:r>
      <w:r w:rsidR="006D7F22">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r w:rsidR="006D7F22">
        <w:rPr>
          <w:rFonts w:ascii="Times New Roman" w:hAnsi="Times New Roman" w:cs="Times New Roman"/>
        </w:rPr>
        <w:t xml:space="preserve"> Assent, dated: </w:t>
      </w:r>
      <w:r w:rsidRPr="00DE5B46">
        <w:rPr>
          <w:rFonts w:ascii="Times New Roman" w:hAnsi="Times New Roman" w:cs="Times New Roman"/>
          <w:bCs/>
          <w:u w:val="single"/>
        </w:rPr>
        <w:fldChar w:fldCharType="begin">
          <w:ffData>
            <w:name w:val="Text23"/>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171B17D0" w14:textId="77777777" w:rsidR="006D7F22" w:rsidRDefault="006D7F22" w:rsidP="006D7F22">
      <w:pPr>
        <w:pStyle w:val="BodyTextIndent"/>
        <w:tabs>
          <w:tab w:val="left" w:pos="7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bCs/>
        </w:rPr>
        <w:tab/>
        <w:t>Number of as</w:t>
      </w:r>
      <w:r w:rsidRPr="001342BF">
        <w:rPr>
          <w:rFonts w:ascii="Times New Roman" w:hAnsi="Times New Roman" w:cs="Times New Roman"/>
          <w:bCs/>
        </w:rPr>
        <w:t>sent documents</w:t>
      </w:r>
      <w:proofErr w:type="gramStart"/>
      <w:r w:rsidRPr="001342BF">
        <w:rPr>
          <w:rFonts w:ascii="Times New Roman" w:hAnsi="Times New Roman" w:cs="Times New Roman"/>
          <w:bCs/>
        </w:rPr>
        <w:t xml:space="preserve">:  </w:t>
      </w:r>
      <w:proofErr w:type="gramEnd"/>
      <w:r w:rsidR="0026346F" w:rsidRPr="001342BF">
        <w:rPr>
          <w:rFonts w:ascii="Times New Roman" w:hAnsi="Times New Roman" w:cs="Times New Roman"/>
          <w:bCs/>
          <w:u w:val="single"/>
        </w:rPr>
        <w:fldChar w:fldCharType="begin">
          <w:ffData>
            <w:name w:val="Text228"/>
            <w:enabled/>
            <w:calcOnExit w:val="0"/>
            <w:textInput/>
          </w:ffData>
        </w:fldChar>
      </w:r>
      <w:r w:rsidRPr="001342BF">
        <w:rPr>
          <w:rFonts w:ascii="Times New Roman" w:hAnsi="Times New Roman" w:cs="Times New Roman"/>
          <w:bCs/>
          <w:u w:val="single"/>
        </w:rPr>
        <w:instrText xml:space="preserve"> FORMTEXT </w:instrText>
      </w:r>
      <w:r w:rsidR="0026346F" w:rsidRPr="001342BF">
        <w:rPr>
          <w:rFonts w:ascii="Times New Roman" w:hAnsi="Times New Roman" w:cs="Times New Roman"/>
          <w:bCs/>
          <w:u w:val="single"/>
        </w:rPr>
      </w:r>
      <w:r w:rsidR="0026346F" w:rsidRPr="001342BF">
        <w:rPr>
          <w:rFonts w:ascii="Times New Roman" w:hAnsi="Times New Roman" w:cs="Times New Roman"/>
          <w:bCs/>
          <w:u w:val="single"/>
        </w:rPr>
        <w:fldChar w:fldCharType="separate"/>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0026346F" w:rsidRPr="001342BF">
        <w:rPr>
          <w:rFonts w:ascii="Times New Roman" w:hAnsi="Times New Roman" w:cs="Times New Roman"/>
          <w:bCs/>
          <w:u w:val="single"/>
        </w:rPr>
        <w:fldChar w:fldCharType="end"/>
      </w:r>
    </w:p>
    <w:p w14:paraId="056D4F06"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b/>
          <w:bCs/>
        </w:rPr>
        <w:fldChar w:fldCharType="begin">
          <w:ffData>
            <w:name w:val="Check10"/>
            <w:enabled/>
            <w:calcOnExit w:val="0"/>
            <w:checkBox>
              <w:sizeAuto/>
              <w:default w:val="0"/>
            </w:checkBox>
          </w:ffData>
        </w:fldChar>
      </w:r>
      <w:r w:rsidR="006D7F22">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6D7F22">
        <w:rPr>
          <w:rFonts w:ascii="Times New Roman" w:hAnsi="Times New Roman" w:cs="Times New Roman"/>
        </w:rPr>
        <w:t xml:space="preserve"> Authorization, dated: </w:t>
      </w:r>
      <w:r w:rsidRPr="00DE5B46">
        <w:rPr>
          <w:rFonts w:ascii="Times New Roman" w:hAnsi="Times New Roman" w:cs="Times New Roman"/>
          <w:bCs/>
          <w:u w:val="single"/>
        </w:rPr>
        <w:fldChar w:fldCharType="begin">
          <w:ffData>
            <w:name w:val="Text24"/>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4D7D3F18" w14:textId="77777777" w:rsidR="006D7F22" w:rsidRDefault="006D7F22" w:rsidP="006D7F22">
      <w:pPr>
        <w:pStyle w:val="BodyTextIndent"/>
        <w:tabs>
          <w:tab w:val="left" w:pos="720"/>
          <w:tab w:val="left" w:pos="5040"/>
          <w:tab w:val="left" w:pos="7200"/>
        </w:tabs>
        <w:ind w:left="346" w:firstLine="14"/>
        <w:rPr>
          <w:rFonts w:ascii="Times New Roman" w:hAnsi="Times New Roman" w:cs="Times New Roman"/>
          <w:b/>
          <w:bCs/>
        </w:rPr>
      </w:pPr>
      <w:r w:rsidRPr="00BD3433">
        <w:rPr>
          <w:rFonts w:ascii="Times New Roman" w:hAnsi="Times New Roman" w:cs="Times New Roman"/>
          <w:bCs/>
        </w:rPr>
        <w:tab/>
        <w:t>Number of authorizations</w:t>
      </w:r>
      <w:proofErr w:type="gramStart"/>
      <w:r w:rsidRPr="00BD3433">
        <w:rPr>
          <w:rFonts w:ascii="Times New Roman" w:hAnsi="Times New Roman" w:cs="Times New Roman"/>
          <w:bCs/>
        </w:rPr>
        <w:t xml:space="preserve">:  </w:t>
      </w:r>
      <w:proofErr w:type="gramEnd"/>
      <w:r w:rsidR="0026346F">
        <w:rPr>
          <w:rFonts w:ascii="Times New Roman" w:hAnsi="Times New Roman" w:cs="Times New Roman"/>
          <w:bCs/>
          <w:u w:val="single"/>
        </w:rPr>
        <w:fldChar w:fldCharType="begin">
          <w:ffData>
            <w:name w:val="Text229"/>
            <w:enabled/>
            <w:calcOnExit w:val="0"/>
            <w:textInput/>
          </w:ffData>
        </w:fldChar>
      </w:r>
      <w:r>
        <w:rPr>
          <w:rFonts w:ascii="Times New Roman" w:hAnsi="Times New Roman" w:cs="Times New Roman"/>
          <w:bCs/>
          <w:u w:val="single"/>
        </w:rPr>
        <w:instrText xml:space="preserve"> FORMTEXT </w:instrText>
      </w:r>
      <w:r w:rsidR="0026346F">
        <w:rPr>
          <w:rFonts w:ascii="Times New Roman" w:hAnsi="Times New Roman" w:cs="Times New Roman"/>
          <w:bCs/>
          <w:u w:val="single"/>
        </w:rPr>
      </w:r>
      <w:r w:rsidR="0026346F">
        <w:rPr>
          <w:rFonts w:ascii="Times New Roman" w:hAnsi="Times New Roman" w:cs="Times New Roman"/>
          <w:bCs/>
          <w:u w:val="single"/>
        </w:rPr>
        <w:fldChar w:fldCharType="separate"/>
      </w:r>
      <w:r>
        <w:rPr>
          <w:rFonts w:ascii="Times New Roman" w:hAnsi="Times New Roman" w:cs="Times New Roman"/>
          <w:bCs/>
          <w:noProof/>
          <w:u w:val="single"/>
        </w:rPr>
        <w:t> </w:t>
      </w:r>
      <w:r>
        <w:rPr>
          <w:rFonts w:ascii="Times New Roman" w:hAnsi="Times New Roman" w:cs="Times New Roman"/>
          <w:bCs/>
          <w:noProof/>
          <w:u w:val="single"/>
        </w:rPr>
        <w:t> </w:t>
      </w:r>
      <w:r>
        <w:rPr>
          <w:rFonts w:ascii="Times New Roman" w:hAnsi="Times New Roman" w:cs="Times New Roman"/>
          <w:bCs/>
          <w:noProof/>
          <w:u w:val="single"/>
        </w:rPr>
        <w:t> </w:t>
      </w:r>
      <w:r>
        <w:rPr>
          <w:rFonts w:ascii="Times New Roman" w:hAnsi="Times New Roman" w:cs="Times New Roman"/>
          <w:bCs/>
          <w:noProof/>
          <w:u w:val="single"/>
        </w:rPr>
        <w:t> </w:t>
      </w:r>
      <w:r>
        <w:rPr>
          <w:rFonts w:ascii="Times New Roman" w:hAnsi="Times New Roman" w:cs="Times New Roman"/>
          <w:bCs/>
          <w:noProof/>
          <w:u w:val="single"/>
        </w:rPr>
        <w:t> </w:t>
      </w:r>
      <w:r w:rsidR="0026346F">
        <w:rPr>
          <w:rFonts w:ascii="Times New Roman" w:hAnsi="Times New Roman" w:cs="Times New Roman"/>
          <w:bCs/>
          <w:u w:val="single"/>
        </w:rPr>
        <w:fldChar w:fldCharType="end"/>
      </w:r>
    </w:p>
    <w:p w14:paraId="58EA521C"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u w:val="single"/>
        </w:rPr>
      </w:pPr>
      <w:r>
        <w:rPr>
          <w:rFonts w:ascii="Times New Roman" w:hAnsi="Times New Roman" w:cs="Times New Roman"/>
        </w:rPr>
        <w:fldChar w:fldCharType="begin">
          <w:ffData>
            <w:name w:val="Check91"/>
            <w:enabled/>
            <w:calcOnExit w:val="0"/>
            <w:checkBox>
              <w:sizeAuto/>
              <w:default w:val="0"/>
            </w:checkBox>
          </w:ffData>
        </w:fldChar>
      </w:r>
      <w:r w:rsidR="006D7F22">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r w:rsidR="006D7F22">
        <w:rPr>
          <w:rFonts w:ascii="Times New Roman" w:hAnsi="Times New Roman" w:cs="Times New Roman"/>
        </w:rPr>
        <w:t xml:space="preserve"> Clinical Investigator’s Brochure, dated: </w:t>
      </w:r>
      <w:r w:rsidRPr="00DE5B46">
        <w:rPr>
          <w:rFonts w:ascii="Times New Roman" w:hAnsi="Times New Roman" w:cs="Times New Roman"/>
          <w:u w:val="single"/>
        </w:rPr>
        <w:fldChar w:fldCharType="begin">
          <w:ffData>
            <w:name w:val="Text60"/>
            <w:enabled/>
            <w:calcOnExit w:val="0"/>
            <w:textInput/>
          </w:ffData>
        </w:fldChar>
      </w:r>
      <w:r w:rsidR="006D7F22" w:rsidRPr="00DE5B46">
        <w:rPr>
          <w:rFonts w:ascii="Times New Roman" w:hAnsi="Times New Roman" w:cs="Times New Roman"/>
          <w:u w:val="single"/>
        </w:rPr>
        <w:instrText xml:space="preserve"> FORMTEXT </w:instrText>
      </w:r>
      <w:r w:rsidRPr="00DE5B46">
        <w:rPr>
          <w:rFonts w:ascii="Times New Roman" w:hAnsi="Times New Roman" w:cs="Times New Roman"/>
          <w:u w:val="single"/>
        </w:rPr>
      </w:r>
      <w:r w:rsidRPr="00DE5B46">
        <w:rPr>
          <w:rFonts w:ascii="Times New Roman" w:hAnsi="Times New Roman" w:cs="Times New Roman"/>
          <w:u w:val="single"/>
        </w:rPr>
        <w:fldChar w:fldCharType="separate"/>
      </w:r>
      <w:r w:rsidR="006D7F22" w:rsidRPr="00DE5B46">
        <w:rPr>
          <w:rFonts w:ascii="Times New Roman" w:hAnsi="Times New Roman" w:cs="Times New Roman"/>
          <w:noProof/>
          <w:u w:val="single"/>
        </w:rPr>
        <w:t> </w:t>
      </w:r>
      <w:r w:rsidR="006D7F22" w:rsidRPr="00DE5B46">
        <w:rPr>
          <w:rFonts w:ascii="Times New Roman" w:hAnsi="Times New Roman" w:cs="Times New Roman"/>
          <w:noProof/>
          <w:u w:val="single"/>
        </w:rPr>
        <w:t> </w:t>
      </w:r>
      <w:r w:rsidR="006D7F22" w:rsidRPr="00DE5B46">
        <w:rPr>
          <w:rFonts w:ascii="Times New Roman" w:hAnsi="Times New Roman" w:cs="Times New Roman"/>
          <w:noProof/>
          <w:u w:val="single"/>
        </w:rPr>
        <w:t> </w:t>
      </w:r>
      <w:r w:rsidR="006D7F22" w:rsidRPr="00DE5B46">
        <w:rPr>
          <w:rFonts w:ascii="Times New Roman" w:hAnsi="Times New Roman" w:cs="Times New Roman"/>
          <w:noProof/>
          <w:u w:val="single"/>
        </w:rPr>
        <w:t> </w:t>
      </w:r>
      <w:r w:rsidR="006D7F22" w:rsidRPr="00DE5B46">
        <w:rPr>
          <w:rFonts w:ascii="Times New Roman" w:hAnsi="Times New Roman" w:cs="Times New Roman"/>
          <w:noProof/>
          <w:u w:val="single"/>
        </w:rPr>
        <w:t> </w:t>
      </w:r>
      <w:r w:rsidRPr="00DE5B46">
        <w:rPr>
          <w:rFonts w:ascii="Times New Roman" w:hAnsi="Times New Roman" w:cs="Times New Roman"/>
          <w:u w:val="single"/>
        </w:rPr>
        <w:fldChar w:fldCharType="end"/>
      </w:r>
    </w:p>
    <w:p w14:paraId="305CE692" w14:textId="77777777" w:rsidR="008E317F" w:rsidRDefault="0026346F" w:rsidP="008E317F">
      <w:pPr>
        <w:pStyle w:val="BodyTextIndent"/>
        <w:tabs>
          <w:tab w:val="left" w:pos="2340"/>
          <w:tab w:val="left" w:pos="5040"/>
          <w:tab w:val="left" w:pos="7200"/>
        </w:tabs>
        <w:ind w:left="720" w:hanging="360"/>
        <w:rPr>
          <w:rFonts w:ascii="Times New Roman" w:hAnsi="Times New Roman" w:cs="Times New Roman"/>
        </w:rPr>
      </w:pPr>
      <w:r>
        <w:rPr>
          <w:rFonts w:ascii="Times New Roman" w:hAnsi="Times New Roman" w:cs="Times New Roman"/>
        </w:rPr>
        <w:fldChar w:fldCharType="begin">
          <w:ffData>
            <w:name w:val="Check287"/>
            <w:enabled/>
            <w:calcOnExit w:val="0"/>
            <w:checkBox>
              <w:sizeAuto/>
              <w:default w:val="0"/>
            </w:checkBox>
          </w:ffData>
        </w:fldChar>
      </w:r>
      <w:bookmarkStart w:id="49" w:name="Check287"/>
      <w:r w:rsidR="008E317F">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bookmarkEnd w:id="49"/>
      <w:r w:rsidR="008E317F">
        <w:rPr>
          <w:rFonts w:ascii="Times New Roman" w:hAnsi="Times New Roman" w:cs="Times New Roman"/>
        </w:rPr>
        <w:t xml:space="preserve"> Expedited Research Checklist, dated: </w:t>
      </w:r>
      <w:r w:rsidRPr="00BD3433">
        <w:rPr>
          <w:rFonts w:ascii="Times New Roman" w:hAnsi="Times New Roman" w:cs="Times New Roman"/>
          <w:u w:val="single"/>
        </w:rPr>
        <w:fldChar w:fldCharType="begin">
          <w:ffData>
            <w:name w:val="Text233"/>
            <w:enabled/>
            <w:calcOnExit w:val="0"/>
            <w:textInput/>
          </w:ffData>
        </w:fldChar>
      </w:r>
      <w:bookmarkStart w:id="50" w:name="Text233"/>
      <w:r w:rsidR="008E317F" w:rsidRPr="00BD3433">
        <w:rPr>
          <w:rFonts w:ascii="Times New Roman" w:hAnsi="Times New Roman" w:cs="Times New Roman"/>
          <w:u w:val="single"/>
        </w:rPr>
        <w:instrText xml:space="preserve"> FORMTEXT </w:instrText>
      </w:r>
      <w:r w:rsidRPr="00BD3433">
        <w:rPr>
          <w:rFonts w:ascii="Times New Roman" w:hAnsi="Times New Roman" w:cs="Times New Roman"/>
          <w:u w:val="single"/>
        </w:rPr>
      </w:r>
      <w:r w:rsidRPr="00BD3433">
        <w:rPr>
          <w:rFonts w:ascii="Times New Roman" w:hAnsi="Times New Roman" w:cs="Times New Roman"/>
          <w:u w:val="single"/>
        </w:rPr>
        <w:fldChar w:fldCharType="separate"/>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Pr="00BD3433">
        <w:rPr>
          <w:rFonts w:ascii="Times New Roman" w:hAnsi="Times New Roman" w:cs="Times New Roman"/>
          <w:u w:val="single"/>
        </w:rPr>
        <w:fldChar w:fldCharType="end"/>
      </w:r>
      <w:bookmarkEnd w:id="50"/>
    </w:p>
    <w:p w14:paraId="7706462D" w14:textId="77777777" w:rsidR="008E317F" w:rsidRDefault="0026346F" w:rsidP="008E317F">
      <w:pPr>
        <w:pStyle w:val="BodyTextIndent"/>
        <w:tabs>
          <w:tab w:val="left" w:pos="2340"/>
          <w:tab w:val="left" w:pos="5040"/>
          <w:tab w:val="left" w:pos="7200"/>
        </w:tabs>
        <w:ind w:left="720" w:hanging="360"/>
        <w:rPr>
          <w:rFonts w:ascii="Times New Roman" w:hAnsi="Times New Roman" w:cs="Times New Roman"/>
        </w:rPr>
      </w:pPr>
      <w:r>
        <w:rPr>
          <w:rFonts w:ascii="Times New Roman" w:hAnsi="Times New Roman" w:cs="Times New Roman"/>
        </w:rPr>
        <w:fldChar w:fldCharType="begin">
          <w:ffData>
            <w:name w:val="Check288"/>
            <w:enabled/>
            <w:calcOnExit w:val="0"/>
            <w:checkBox>
              <w:sizeAuto/>
              <w:default w:val="0"/>
            </w:checkBox>
          </w:ffData>
        </w:fldChar>
      </w:r>
      <w:bookmarkStart w:id="51" w:name="Check288"/>
      <w:r w:rsidR="008E317F">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bookmarkEnd w:id="51"/>
      <w:r w:rsidR="008E317F">
        <w:rPr>
          <w:rFonts w:ascii="Times New Roman" w:hAnsi="Times New Roman" w:cs="Times New Roman"/>
        </w:rPr>
        <w:t xml:space="preserve"> Exempt Research Checklist, dated: </w:t>
      </w:r>
      <w:r w:rsidRPr="00BD3433">
        <w:rPr>
          <w:rFonts w:ascii="Times New Roman" w:hAnsi="Times New Roman" w:cs="Times New Roman"/>
          <w:u w:val="single"/>
        </w:rPr>
        <w:fldChar w:fldCharType="begin">
          <w:ffData>
            <w:name w:val="Text234"/>
            <w:enabled/>
            <w:calcOnExit w:val="0"/>
            <w:textInput/>
          </w:ffData>
        </w:fldChar>
      </w:r>
      <w:bookmarkStart w:id="52" w:name="Text234"/>
      <w:r w:rsidR="008E317F" w:rsidRPr="00BD3433">
        <w:rPr>
          <w:rFonts w:ascii="Times New Roman" w:hAnsi="Times New Roman" w:cs="Times New Roman"/>
          <w:u w:val="single"/>
        </w:rPr>
        <w:instrText xml:space="preserve"> FORMTEXT </w:instrText>
      </w:r>
      <w:r w:rsidRPr="00BD3433">
        <w:rPr>
          <w:rFonts w:ascii="Times New Roman" w:hAnsi="Times New Roman" w:cs="Times New Roman"/>
          <w:u w:val="single"/>
        </w:rPr>
      </w:r>
      <w:r w:rsidRPr="00BD3433">
        <w:rPr>
          <w:rFonts w:ascii="Times New Roman" w:hAnsi="Times New Roman" w:cs="Times New Roman"/>
          <w:u w:val="single"/>
        </w:rPr>
        <w:fldChar w:fldCharType="separate"/>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008E317F" w:rsidRPr="00BD3433">
        <w:rPr>
          <w:rFonts w:ascii="Times New Roman" w:hAnsi="Times New Roman" w:cs="Times New Roman"/>
          <w:noProof/>
          <w:u w:val="single"/>
        </w:rPr>
        <w:t> </w:t>
      </w:r>
      <w:r w:rsidRPr="00BD3433">
        <w:rPr>
          <w:rFonts w:ascii="Times New Roman" w:hAnsi="Times New Roman" w:cs="Times New Roman"/>
          <w:u w:val="single"/>
        </w:rPr>
        <w:fldChar w:fldCharType="end"/>
      </w:r>
      <w:bookmarkEnd w:id="52"/>
    </w:p>
    <w:p w14:paraId="46BF3611"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b/>
          <w:bCs/>
        </w:rPr>
        <w:fldChar w:fldCharType="begin">
          <w:ffData>
            <w:name w:val="Check102"/>
            <w:enabled/>
            <w:calcOnExit w:val="0"/>
            <w:checkBox>
              <w:sizeAuto/>
              <w:default w:val="0"/>
            </w:checkBox>
          </w:ffData>
        </w:fldChar>
      </w:r>
      <w:r w:rsidR="006D7F22">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6D7F22">
        <w:rPr>
          <w:rFonts w:ascii="Times New Roman" w:hAnsi="Times New Roman" w:cs="Times New Roman"/>
          <w:b/>
          <w:bCs/>
        </w:rPr>
        <w:t xml:space="preserve"> </w:t>
      </w:r>
      <w:r w:rsidR="006D7F22" w:rsidRPr="006D7F22">
        <w:rPr>
          <w:rFonts w:ascii="Times New Roman" w:hAnsi="Times New Roman" w:cs="Times New Roman"/>
          <w:bCs/>
        </w:rPr>
        <w:t>HIPAA &amp;</w:t>
      </w:r>
      <w:r w:rsidR="006D7F22">
        <w:rPr>
          <w:rFonts w:ascii="Times New Roman" w:hAnsi="Times New Roman" w:cs="Times New Roman"/>
          <w:b/>
          <w:bCs/>
        </w:rPr>
        <w:t xml:space="preserve"> </w:t>
      </w:r>
      <w:r w:rsidR="006D7F22">
        <w:rPr>
          <w:rFonts w:ascii="Times New Roman" w:hAnsi="Times New Roman" w:cs="Times New Roman"/>
          <w:bCs/>
        </w:rPr>
        <w:t xml:space="preserve">Recruitment Checklist, dated: </w:t>
      </w:r>
      <w:r w:rsidRPr="00DE5B46">
        <w:rPr>
          <w:rFonts w:ascii="Times New Roman" w:hAnsi="Times New Roman" w:cs="Times New Roman"/>
          <w:bCs/>
          <w:u w:val="single"/>
        </w:rPr>
        <w:fldChar w:fldCharType="begin">
          <w:ffData>
            <w:name w:val=""/>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3089FE9F" w14:textId="77777777" w:rsidR="008E317F" w:rsidRDefault="0026346F" w:rsidP="006D7F22">
      <w:pPr>
        <w:pStyle w:val="BodyTextIndent"/>
        <w:tabs>
          <w:tab w:val="left" w:pos="360"/>
          <w:tab w:val="left" w:pos="5040"/>
        </w:tabs>
        <w:ind w:left="360"/>
        <w:rPr>
          <w:rFonts w:ascii="Times New Roman" w:hAnsi="Times New Roman" w:cs="Times New Roman"/>
          <w:b/>
          <w:bCs/>
        </w:rPr>
      </w:pPr>
      <w:r>
        <w:rPr>
          <w:rFonts w:ascii="Times New Roman" w:hAnsi="Times New Roman" w:cs="Times New Roman"/>
          <w:b/>
          <w:bCs/>
        </w:rPr>
        <w:fldChar w:fldCharType="begin">
          <w:ffData>
            <w:name w:val="Check9"/>
            <w:enabled/>
            <w:calcOnExit w:val="0"/>
            <w:checkBox>
              <w:sizeAuto/>
              <w:default w:val="0"/>
            </w:checkBox>
          </w:ffData>
        </w:fldChar>
      </w:r>
      <w:r w:rsidR="008E317F">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8E317F">
        <w:rPr>
          <w:rFonts w:ascii="Times New Roman" w:hAnsi="Times New Roman" w:cs="Times New Roman"/>
        </w:rPr>
        <w:t xml:space="preserve"> Informed Consent, dated: </w:t>
      </w:r>
      <w:r w:rsidRPr="00DE5B46">
        <w:rPr>
          <w:rFonts w:ascii="Times New Roman" w:hAnsi="Times New Roman" w:cs="Times New Roman"/>
          <w:bCs/>
          <w:u w:val="single"/>
        </w:rPr>
        <w:fldChar w:fldCharType="begin">
          <w:ffData>
            <w:name w:val="Text23"/>
            <w:enabled/>
            <w:calcOnExit w:val="0"/>
            <w:textInput/>
          </w:ffData>
        </w:fldChar>
      </w:r>
      <w:r w:rsidR="008E317F"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38F9E870" w14:textId="77777777" w:rsidR="008E317F" w:rsidRDefault="008E317F" w:rsidP="008E317F">
      <w:pPr>
        <w:pStyle w:val="BodyTextIndent"/>
        <w:tabs>
          <w:tab w:val="left" w:pos="0"/>
          <w:tab w:val="left" w:pos="720"/>
          <w:tab w:val="left" w:pos="5400"/>
        </w:tabs>
        <w:ind w:left="346" w:firstLine="14"/>
        <w:rPr>
          <w:rFonts w:ascii="Times New Roman" w:hAnsi="Times New Roman" w:cs="Times New Roman"/>
          <w:bCs/>
          <w:u w:val="single"/>
        </w:rPr>
      </w:pPr>
      <w:r>
        <w:rPr>
          <w:rFonts w:ascii="Times New Roman" w:hAnsi="Times New Roman" w:cs="Times New Roman"/>
          <w:bCs/>
        </w:rPr>
        <w:tab/>
      </w:r>
      <w:r w:rsidRPr="001342BF">
        <w:rPr>
          <w:rFonts w:ascii="Times New Roman" w:hAnsi="Times New Roman" w:cs="Times New Roman"/>
          <w:bCs/>
        </w:rPr>
        <w:t>Number of consent documents</w:t>
      </w:r>
      <w:proofErr w:type="gramStart"/>
      <w:r w:rsidRPr="001342BF">
        <w:rPr>
          <w:rFonts w:ascii="Times New Roman" w:hAnsi="Times New Roman" w:cs="Times New Roman"/>
          <w:bCs/>
        </w:rPr>
        <w:t xml:space="preserve">:  </w:t>
      </w:r>
      <w:proofErr w:type="gramEnd"/>
      <w:r w:rsidR="0026346F" w:rsidRPr="001342BF">
        <w:rPr>
          <w:rFonts w:ascii="Times New Roman" w:hAnsi="Times New Roman" w:cs="Times New Roman"/>
          <w:bCs/>
          <w:u w:val="single"/>
        </w:rPr>
        <w:fldChar w:fldCharType="begin">
          <w:ffData>
            <w:name w:val="Text228"/>
            <w:enabled/>
            <w:calcOnExit w:val="0"/>
            <w:textInput/>
          </w:ffData>
        </w:fldChar>
      </w:r>
      <w:r w:rsidRPr="001342BF">
        <w:rPr>
          <w:rFonts w:ascii="Times New Roman" w:hAnsi="Times New Roman" w:cs="Times New Roman"/>
          <w:bCs/>
          <w:u w:val="single"/>
        </w:rPr>
        <w:instrText xml:space="preserve"> FORMTEXT </w:instrText>
      </w:r>
      <w:r w:rsidR="0026346F" w:rsidRPr="001342BF">
        <w:rPr>
          <w:rFonts w:ascii="Times New Roman" w:hAnsi="Times New Roman" w:cs="Times New Roman"/>
          <w:bCs/>
          <w:u w:val="single"/>
        </w:rPr>
      </w:r>
      <w:r w:rsidR="0026346F" w:rsidRPr="001342BF">
        <w:rPr>
          <w:rFonts w:ascii="Times New Roman" w:hAnsi="Times New Roman" w:cs="Times New Roman"/>
          <w:bCs/>
          <w:u w:val="single"/>
        </w:rPr>
        <w:fldChar w:fldCharType="separate"/>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Pr="001342BF">
        <w:rPr>
          <w:rFonts w:ascii="Times New Roman" w:hAnsi="Times New Roman" w:cs="Times New Roman"/>
          <w:bCs/>
          <w:noProof/>
          <w:u w:val="single"/>
        </w:rPr>
        <w:t> </w:t>
      </w:r>
      <w:r w:rsidR="0026346F" w:rsidRPr="001342BF">
        <w:rPr>
          <w:rFonts w:ascii="Times New Roman" w:hAnsi="Times New Roman" w:cs="Times New Roman"/>
          <w:bCs/>
          <w:u w:val="single"/>
        </w:rPr>
        <w:fldChar w:fldCharType="end"/>
      </w:r>
    </w:p>
    <w:p w14:paraId="6656DFE2" w14:textId="77777777" w:rsidR="00DF0034" w:rsidRDefault="00DF0034" w:rsidP="008E317F">
      <w:pPr>
        <w:pStyle w:val="BodyTextIndent"/>
        <w:tabs>
          <w:tab w:val="left" w:pos="0"/>
          <w:tab w:val="left" w:pos="720"/>
          <w:tab w:val="left" w:pos="5400"/>
        </w:tabs>
        <w:ind w:left="346" w:firstLine="14"/>
        <w:rPr>
          <w:rFonts w:ascii="Times New Roman" w:hAnsi="Times New Roman" w:cs="Times New Roman"/>
          <w:bCs/>
          <w:u w:val="single"/>
        </w:rPr>
      </w:pPr>
    </w:p>
    <w:p w14:paraId="2DD7E115" w14:textId="77777777" w:rsidR="00DF0034" w:rsidRDefault="00DF0034" w:rsidP="008E317F">
      <w:pPr>
        <w:pStyle w:val="BodyTextIndent"/>
        <w:tabs>
          <w:tab w:val="left" w:pos="0"/>
          <w:tab w:val="left" w:pos="720"/>
          <w:tab w:val="left" w:pos="5400"/>
        </w:tabs>
        <w:ind w:left="346" w:firstLine="14"/>
        <w:rPr>
          <w:rFonts w:ascii="Times New Roman" w:hAnsi="Times New Roman" w:cs="Times New Roman"/>
          <w:bCs/>
          <w:u w:val="single"/>
        </w:rPr>
      </w:pPr>
    </w:p>
    <w:p w14:paraId="4DE29F65" w14:textId="77777777" w:rsidR="00B22E1C" w:rsidRPr="001342BF" w:rsidRDefault="0026346F" w:rsidP="008E317F">
      <w:pPr>
        <w:pStyle w:val="BodyTextIndent"/>
        <w:tabs>
          <w:tab w:val="left" w:pos="0"/>
          <w:tab w:val="left" w:pos="720"/>
          <w:tab w:val="left" w:pos="5400"/>
        </w:tabs>
        <w:ind w:left="346" w:firstLine="14"/>
        <w:rPr>
          <w:rFonts w:ascii="Times New Roman" w:hAnsi="Times New Roman" w:cs="Times New Roman"/>
          <w:bCs/>
        </w:rPr>
      </w:pPr>
      <w:r>
        <w:rPr>
          <w:rFonts w:ascii="Times New Roman" w:hAnsi="Times New Roman" w:cs="Times New Roman"/>
          <w:bCs/>
          <w:u w:val="single"/>
        </w:rPr>
        <w:lastRenderedPageBreak/>
        <w:fldChar w:fldCharType="begin">
          <w:ffData>
            <w:name w:val="Check290"/>
            <w:enabled/>
            <w:calcOnExit w:val="0"/>
            <w:checkBox>
              <w:sizeAuto/>
              <w:default w:val="0"/>
            </w:checkBox>
          </w:ffData>
        </w:fldChar>
      </w:r>
      <w:bookmarkStart w:id="53" w:name="Check290"/>
      <w:r w:rsidR="00B22E1C">
        <w:rPr>
          <w:rFonts w:ascii="Times New Roman" w:hAnsi="Times New Roman" w:cs="Times New Roman"/>
          <w:bCs/>
          <w:u w:val="single"/>
        </w:rPr>
        <w:instrText xml:space="preserve"> FORMCHECKBOX </w:instrText>
      </w:r>
      <w:r>
        <w:rPr>
          <w:rFonts w:ascii="Times New Roman" w:hAnsi="Times New Roman" w:cs="Times New Roman"/>
          <w:bCs/>
          <w:u w:val="single"/>
        </w:rPr>
      </w:r>
      <w:r>
        <w:rPr>
          <w:rFonts w:ascii="Times New Roman" w:hAnsi="Times New Roman" w:cs="Times New Roman"/>
          <w:bCs/>
          <w:u w:val="single"/>
        </w:rPr>
        <w:fldChar w:fldCharType="end"/>
      </w:r>
      <w:bookmarkEnd w:id="53"/>
      <w:r w:rsidR="00B22E1C">
        <w:rPr>
          <w:rFonts w:ascii="Times New Roman" w:hAnsi="Times New Roman" w:cs="Times New Roman"/>
          <w:bCs/>
          <w:u w:val="single"/>
        </w:rPr>
        <w:t xml:space="preserve">  Investigator List, dated: </w:t>
      </w:r>
      <w:r>
        <w:rPr>
          <w:rFonts w:ascii="Times New Roman" w:hAnsi="Times New Roman" w:cs="Times New Roman"/>
          <w:bCs/>
          <w:u w:val="single"/>
        </w:rPr>
        <w:fldChar w:fldCharType="begin">
          <w:ffData>
            <w:name w:val="Text235"/>
            <w:enabled/>
            <w:calcOnExit w:val="0"/>
            <w:textInput/>
          </w:ffData>
        </w:fldChar>
      </w:r>
      <w:bookmarkStart w:id="54" w:name="Text235"/>
      <w:r w:rsidR="00B22E1C">
        <w:rPr>
          <w:rFonts w:ascii="Times New Roman" w:hAnsi="Times New Roman" w:cs="Times New Roman"/>
          <w:bCs/>
          <w:u w:val="single"/>
        </w:rPr>
        <w:instrText xml:space="preserve"> FORMTEXT </w:instrText>
      </w:r>
      <w:r>
        <w:rPr>
          <w:rFonts w:ascii="Times New Roman" w:hAnsi="Times New Roman" w:cs="Times New Roman"/>
          <w:bCs/>
          <w:u w:val="single"/>
        </w:rPr>
      </w:r>
      <w:r>
        <w:rPr>
          <w:rFonts w:ascii="Times New Roman" w:hAnsi="Times New Roman" w:cs="Times New Roman"/>
          <w:bCs/>
          <w:u w:val="single"/>
        </w:rPr>
        <w:fldChar w:fldCharType="separate"/>
      </w:r>
      <w:r w:rsidR="00B22E1C">
        <w:rPr>
          <w:rFonts w:ascii="Times New Roman" w:hAnsi="Times New Roman" w:cs="Times New Roman"/>
          <w:bCs/>
          <w:noProof/>
          <w:u w:val="single"/>
        </w:rPr>
        <w:t> </w:t>
      </w:r>
      <w:r w:rsidR="00B22E1C">
        <w:rPr>
          <w:rFonts w:ascii="Times New Roman" w:hAnsi="Times New Roman" w:cs="Times New Roman"/>
          <w:bCs/>
          <w:noProof/>
          <w:u w:val="single"/>
        </w:rPr>
        <w:t> </w:t>
      </w:r>
      <w:r w:rsidR="00B22E1C">
        <w:rPr>
          <w:rFonts w:ascii="Times New Roman" w:hAnsi="Times New Roman" w:cs="Times New Roman"/>
          <w:bCs/>
          <w:noProof/>
          <w:u w:val="single"/>
        </w:rPr>
        <w:t> </w:t>
      </w:r>
      <w:r w:rsidR="00B22E1C">
        <w:rPr>
          <w:rFonts w:ascii="Times New Roman" w:hAnsi="Times New Roman" w:cs="Times New Roman"/>
          <w:bCs/>
          <w:noProof/>
          <w:u w:val="single"/>
        </w:rPr>
        <w:t> </w:t>
      </w:r>
      <w:r w:rsidR="00B22E1C">
        <w:rPr>
          <w:rFonts w:ascii="Times New Roman" w:hAnsi="Times New Roman" w:cs="Times New Roman"/>
          <w:bCs/>
          <w:noProof/>
          <w:u w:val="single"/>
        </w:rPr>
        <w:t> </w:t>
      </w:r>
      <w:r>
        <w:rPr>
          <w:rFonts w:ascii="Times New Roman" w:hAnsi="Times New Roman" w:cs="Times New Roman"/>
          <w:bCs/>
          <w:u w:val="single"/>
        </w:rPr>
        <w:fldChar w:fldCharType="end"/>
      </w:r>
      <w:bookmarkEnd w:id="54"/>
    </w:p>
    <w:p w14:paraId="0A09CB73"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rPr>
      </w:pPr>
      <w:r>
        <w:rPr>
          <w:rFonts w:ascii="Times New Roman" w:hAnsi="Times New Roman" w:cs="Times New Roman"/>
          <w:b/>
          <w:bCs/>
        </w:rPr>
        <w:fldChar w:fldCharType="begin">
          <w:ffData>
            <w:name w:val="Check11"/>
            <w:enabled/>
            <w:calcOnExit w:val="0"/>
            <w:checkBox>
              <w:sizeAuto/>
              <w:default w:val="0"/>
            </w:checkBox>
          </w:ffData>
        </w:fldChar>
      </w:r>
      <w:r w:rsidR="006D7F22">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6D7F22">
        <w:rPr>
          <w:rFonts w:ascii="Times New Roman" w:hAnsi="Times New Roman" w:cs="Times New Roman"/>
        </w:rPr>
        <w:t xml:space="preserve"> Protocol, dated: </w:t>
      </w:r>
      <w:r w:rsidRPr="00DE5B46">
        <w:rPr>
          <w:rFonts w:ascii="Times New Roman" w:hAnsi="Times New Roman" w:cs="Times New Roman"/>
          <w:bCs/>
          <w:u w:val="single"/>
        </w:rPr>
        <w:fldChar w:fldCharType="begin">
          <w:ffData>
            <w:name w:val="Text25"/>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34CEA184" w14:textId="77777777" w:rsidR="006D7F22" w:rsidRDefault="0026346F" w:rsidP="006D7F22">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b/>
          <w:bCs/>
        </w:rPr>
        <w:fldChar w:fldCharType="begin">
          <w:ffData>
            <w:name w:val="Check105"/>
            <w:enabled/>
            <w:calcOnExit w:val="0"/>
            <w:checkBox>
              <w:sizeAuto/>
              <w:default w:val="0"/>
            </w:checkBox>
          </w:ffData>
        </w:fldChar>
      </w:r>
      <w:r w:rsidR="006D7F22">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6D7F22">
        <w:rPr>
          <w:rFonts w:ascii="Times New Roman" w:hAnsi="Times New Roman" w:cs="Times New Roman"/>
          <w:b/>
          <w:bCs/>
        </w:rPr>
        <w:t xml:space="preserve"> </w:t>
      </w:r>
      <w:r w:rsidR="006D7F22" w:rsidRPr="00D04ADC">
        <w:rPr>
          <w:rFonts w:ascii="Times New Roman" w:hAnsi="Times New Roman" w:cs="Times New Roman"/>
          <w:bCs/>
        </w:rPr>
        <w:t>Recruitment materials</w:t>
      </w:r>
      <w:r w:rsidR="006D7F22">
        <w:rPr>
          <w:rFonts w:ascii="Times New Roman" w:hAnsi="Times New Roman" w:cs="Times New Roman"/>
          <w:bCs/>
        </w:rPr>
        <w:t xml:space="preserve"> (please list and date)</w:t>
      </w:r>
      <w:r w:rsidR="006D7F22" w:rsidRPr="00D04ADC">
        <w:rPr>
          <w:rFonts w:ascii="Times New Roman" w:hAnsi="Times New Roman" w:cs="Times New Roman"/>
          <w:bCs/>
        </w:rPr>
        <w:t xml:space="preserve">: </w:t>
      </w:r>
      <w:r w:rsidRPr="00DE5B46">
        <w:rPr>
          <w:rFonts w:ascii="Times New Roman" w:hAnsi="Times New Roman" w:cs="Times New Roman"/>
          <w:bCs/>
          <w:u w:val="single"/>
        </w:rPr>
        <w:fldChar w:fldCharType="begin">
          <w:ffData>
            <w:name w:val="Text155"/>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76171B44" w14:textId="77777777" w:rsidR="006D7F22" w:rsidRDefault="0026346F" w:rsidP="006D7F22">
      <w:pPr>
        <w:pStyle w:val="BodyTextIndent"/>
        <w:tabs>
          <w:tab w:val="left" w:pos="2340"/>
          <w:tab w:val="left" w:pos="5040"/>
          <w:tab w:val="left" w:pos="7200"/>
        </w:tabs>
        <w:ind w:left="720" w:hanging="360"/>
        <w:rPr>
          <w:rFonts w:ascii="Times New Roman" w:hAnsi="Times New Roman" w:cs="Times New Roman"/>
          <w:bCs/>
        </w:rPr>
      </w:pPr>
      <w:r w:rsidRPr="001F27BB">
        <w:rPr>
          <w:rFonts w:ascii="Times New Roman" w:hAnsi="Times New Roman" w:cs="Times New Roman"/>
          <w:bCs/>
        </w:rPr>
        <w:fldChar w:fldCharType="begin">
          <w:ffData>
            <w:name w:val="Check108"/>
            <w:enabled/>
            <w:calcOnExit w:val="0"/>
            <w:checkBox>
              <w:sizeAuto/>
              <w:default w:val="0"/>
            </w:checkBox>
          </w:ffData>
        </w:fldChar>
      </w:r>
      <w:r w:rsidR="006D7F22" w:rsidRPr="001F27BB">
        <w:rPr>
          <w:rFonts w:ascii="Times New Roman" w:hAnsi="Times New Roman" w:cs="Times New Roman"/>
          <w:bCs/>
        </w:rPr>
        <w:instrText xml:space="preserve"> FORMCHECKBOX </w:instrText>
      </w:r>
      <w:r w:rsidRPr="001F27BB">
        <w:rPr>
          <w:rFonts w:ascii="Times New Roman" w:hAnsi="Times New Roman" w:cs="Times New Roman"/>
          <w:bCs/>
        </w:rPr>
      </w:r>
      <w:r w:rsidRPr="001F27BB">
        <w:rPr>
          <w:rFonts w:ascii="Times New Roman" w:hAnsi="Times New Roman" w:cs="Times New Roman"/>
          <w:bCs/>
        </w:rPr>
        <w:fldChar w:fldCharType="end"/>
      </w:r>
      <w:r w:rsidR="006D7F22" w:rsidRPr="001F27BB">
        <w:rPr>
          <w:rFonts w:ascii="Times New Roman" w:hAnsi="Times New Roman" w:cs="Times New Roman"/>
          <w:bCs/>
        </w:rPr>
        <w:t xml:space="preserve"> Request </w:t>
      </w:r>
      <w:r w:rsidR="006D7F22">
        <w:rPr>
          <w:rFonts w:ascii="Times New Roman" w:hAnsi="Times New Roman" w:cs="Times New Roman"/>
          <w:bCs/>
        </w:rPr>
        <w:t>f</w:t>
      </w:r>
      <w:r w:rsidR="006D7F22" w:rsidRPr="001F27BB">
        <w:rPr>
          <w:rFonts w:ascii="Times New Roman" w:hAnsi="Times New Roman" w:cs="Times New Roman"/>
          <w:bCs/>
        </w:rPr>
        <w:t>orm</w:t>
      </w:r>
      <w:r w:rsidR="006D7F22">
        <w:rPr>
          <w:rFonts w:ascii="Times New Roman" w:hAnsi="Times New Roman" w:cs="Times New Roman"/>
          <w:bCs/>
        </w:rPr>
        <w:t>(s)</w:t>
      </w:r>
      <w:r w:rsidR="006D7F22" w:rsidRPr="001F27BB">
        <w:rPr>
          <w:rFonts w:ascii="Times New Roman" w:hAnsi="Times New Roman" w:cs="Times New Roman"/>
          <w:bCs/>
        </w:rPr>
        <w:t xml:space="preserve"> for vulnerable population(s)</w:t>
      </w:r>
      <w:r w:rsidR="006D7F22">
        <w:rPr>
          <w:rFonts w:ascii="Times New Roman" w:hAnsi="Times New Roman" w:cs="Times New Roman"/>
          <w:bCs/>
        </w:rPr>
        <w:t xml:space="preserve"> (please list and date)</w:t>
      </w:r>
      <w:proofErr w:type="gramStart"/>
      <w:r w:rsidR="006D7F22" w:rsidRPr="001F27BB">
        <w:rPr>
          <w:rFonts w:ascii="Times New Roman" w:hAnsi="Times New Roman" w:cs="Times New Roman"/>
          <w:bCs/>
        </w:rPr>
        <w:t>;</w:t>
      </w:r>
      <w:proofErr w:type="gramEnd"/>
      <w:r w:rsidR="006D7F22" w:rsidRPr="001F27BB">
        <w:rPr>
          <w:rFonts w:ascii="Times New Roman" w:hAnsi="Times New Roman" w:cs="Times New Roman"/>
          <w:bCs/>
        </w:rPr>
        <w:t xml:space="preserve"> </w:t>
      </w:r>
      <w:r w:rsidRPr="00DE5B46">
        <w:rPr>
          <w:rFonts w:ascii="Times New Roman" w:hAnsi="Times New Roman" w:cs="Times New Roman"/>
          <w:b/>
          <w:bCs/>
          <w:u w:val="single"/>
        </w:rPr>
        <w:fldChar w:fldCharType="begin">
          <w:ffData>
            <w:name w:val="Text158"/>
            <w:enabled/>
            <w:calcOnExit w:val="0"/>
            <w:textInput/>
          </w:ffData>
        </w:fldChar>
      </w:r>
      <w:r w:rsidR="006D7F22" w:rsidRPr="00DE5B46">
        <w:rPr>
          <w:rFonts w:ascii="Times New Roman" w:hAnsi="Times New Roman" w:cs="Times New Roman"/>
          <w:b/>
          <w:bCs/>
          <w:u w:val="single"/>
        </w:rPr>
        <w:instrText xml:space="preserve"> FORMTEXT </w:instrText>
      </w:r>
      <w:r w:rsidRPr="00DE5B46">
        <w:rPr>
          <w:rFonts w:ascii="Times New Roman" w:hAnsi="Times New Roman" w:cs="Times New Roman"/>
          <w:b/>
          <w:bCs/>
          <w:u w:val="single"/>
        </w:rPr>
      </w:r>
      <w:r w:rsidRPr="00DE5B46">
        <w:rPr>
          <w:rFonts w:ascii="Times New Roman" w:hAnsi="Times New Roman" w:cs="Times New Roman"/>
          <w:b/>
          <w:bCs/>
          <w:u w:val="single"/>
        </w:rPr>
        <w:fldChar w:fldCharType="separate"/>
      </w:r>
      <w:r w:rsidR="006D7F22" w:rsidRPr="00DE5B46">
        <w:rPr>
          <w:rFonts w:ascii="Times New Roman" w:hAnsi="Times New Roman" w:cs="Times New Roman"/>
          <w:b/>
          <w:bCs/>
          <w:noProof/>
          <w:u w:val="single"/>
        </w:rPr>
        <w:t> </w:t>
      </w:r>
      <w:r w:rsidR="006D7F22" w:rsidRPr="00DE5B46">
        <w:rPr>
          <w:rFonts w:ascii="Times New Roman" w:hAnsi="Times New Roman" w:cs="Times New Roman"/>
          <w:b/>
          <w:bCs/>
          <w:noProof/>
          <w:u w:val="single"/>
        </w:rPr>
        <w:t> </w:t>
      </w:r>
      <w:r w:rsidR="006D7F22" w:rsidRPr="00DE5B46">
        <w:rPr>
          <w:rFonts w:ascii="Times New Roman" w:hAnsi="Times New Roman" w:cs="Times New Roman"/>
          <w:b/>
          <w:bCs/>
          <w:noProof/>
          <w:u w:val="single"/>
        </w:rPr>
        <w:t> </w:t>
      </w:r>
      <w:r w:rsidR="006D7F22" w:rsidRPr="00DE5B46">
        <w:rPr>
          <w:rFonts w:ascii="Times New Roman" w:hAnsi="Times New Roman" w:cs="Times New Roman"/>
          <w:b/>
          <w:bCs/>
          <w:noProof/>
          <w:u w:val="single"/>
        </w:rPr>
        <w:t> </w:t>
      </w:r>
      <w:r w:rsidR="006D7F22" w:rsidRPr="00DE5B46">
        <w:rPr>
          <w:rFonts w:ascii="Times New Roman" w:hAnsi="Times New Roman" w:cs="Times New Roman"/>
          <w:b/>
          <w:bCs/>
          <w:noProof/>
          <w:u w:val="single"/>
        </w:rPr>
        <w:t> </w:t>
      </w:r>
      <w:r w:rsidRPr="00DE5B46">
        <w:rPr>
          <w:rFonts w:ascii="Times New Roman" w:hAnsi="Times New Roman" w:cs="Times New Roman"/>
          <w:b/>
          <w:bCs/>
          <w:u w:val="single"/>
        </w:rPr>
        <w:fldChar w:fldCharType="end"/>
      </w:r>
    </w:p>
    <w:p w14:paraId="6F7E097E" w14:textId="77777777" w:rsidR="008E317F" w:rsidRPr="001F27BB" w:rsidRDefault="0026346F" w:rsidP="008E317F">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rPr>
      </w:pPr>
      <w:r>
        <w:rPr>
          <w:rFonts w:ascii="Times New Roman" w:hAnsi="Times New Roman" w:cs="Times New Roman"/>
          <w:b/>
          <w:bCs/>
        </w:rPr>
        <w:fldChar w:fldCharType="begin">
          <w:ffData>
            <w:name w:val="Check104"/>
            <w:enabled/>
            <w:calcOnExit w:val="0"/>
            <w:checkBox>
              <w:sizeAuto/>
              <w:default w:val="0"/>
            </w:checkBox>
          </w:ffData>
        </w:fldChar>
      </w:r>
      <w:r w:rsidR="008E317F">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8E317F">
        <w:rPr>
          <w:rFonts w:ascii="Times New Roman" w:hAnsi="Times New Roman" w:cs="Times New Roman"/>
          <w:b/>
          <w:bCs/>
        </w:rPr>
        <w:t xml:space="preserve"> </w:t>
      </w:r>
      <w:r w:rsidR="008E317F" w:rsidRPr="00D04ADC">
        <w:rPr>
          <w:rFonts w:ascii="Times New Roman" w:hAnsi="Times New Roman" w:cs="Times New Roman"/>
          <w:bCs/>
        </w:rPr>
        <w:t>Surveys, questionnaires</w:t>
      </w:r>
      <w:r w:rsidR="008E317F">
        <w:rPr>
          <w:rFonts w:ascii="Times New Roman" w:hAnsi="Times New Roman" w:cs="Times New Roman"/>
          <w:bCs/>
        </w:rPr>
        <w:t xml:space="preserve"> (please list and date)</w:t>
      </w:r>
      <w:proofErr w:type="gramStart"/>
      <w:r w:rsidR="008E317F">
        <w:rPr>
          <w:rFonts w:ascii="Times New Roman" w:hAnsi="Times New Roman" w:cs="Times New Roman"/>
          <w:b/>
          <w:bCs/>
        </w:rPr>
        <w:t xml:space="preserve">:  </w:t>
      </w:r>
      <w:proofErr w:type="gramEnd"/>
      <w:r w:rsidRPr="00DE5B46">
        <w:rPr>
          <w:rFonts w:ascii="Times New Roman" w:hAnsi="Times New Roman" w:cs="Times New Roman"/>
          <w:bCs/>
          <w:u w:val="single"/>
        </w:rPr>
        <w:fldChar w:fldCharType="begin">
          <w:ffData>
            <w:name w:val="Text159"/>
            <w:enabled/>
            <w:calcOnExit w:val="0"/>
            <w:textInput/>
          </w:ffData>
        </w:fldChar>
      </w:r>
      <w:r w:rsidR="008E317F"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513F2879" w14:textId="77777777" w:rsidR="006D7F22" w:rsidRDefault="0026346F" w:rsidP="006D7F22">
      <w:pPr>
        <w:pStyle w:val="BodyTextIndent"/>
        <w:tabs>
          <w:tab w:val="left" w:pos="2340"/>
          <w:tab w:val="left" w:pos="5040"/>
          <w:tab w:val="left" w:pos="7200"/>
        </w:tabs>
        <w:ind w:left="720" w:hanging="360"/>
        <w:rPr>
          <w:rFonts w:ascii="Times New Roman" w:hAnsi="Times New Roman" w:cs="Times New Roman"/>
          <w:b/>
          <w:bCs/>
        </w:rPr>
      </w:pPr>
      <w:r>
        <w:rPr>
          <w:rFonts w:ascii="Times New Roman" w:hAnsi="Times New Roman" w:cs="Times New Roman"/>
        </w:rPr>
        <w:fldChar w:fldCharType="begin">
          <w:ffData>
            <w:name w:val="Check15"/>
            <w:enabled/>
            <w:calcOnExit w:val="0"/>
            <w:checkBox>
              <w:sizeAuto/>
              <w:default w:val="0"/>
            </w:checkBox>
          </w:ffData>
        </w:fldChar>
      </w:r>
      <w:r w:rsidR="006D7F22">
        <w:rPr>
          <w:rFonts w:ascii="Times New Roman" w:hAnsi="Times New Roman" w:cs="Times New Roman"/>
        </w:rPr>
        <w:instrText xml:space="preserve"> FORMCHECKBOX </w:instrText>
      </w:r>
      <w:r>
        <w:rPr>
          <w:rFonts w:ascii="Times New Roman" w:hAnsi="Times New Roman" w:cs="Times New Roman"/>
        </w:rPr>
      </w:r>
      <w:r>
        <w:rPr>
          <w:rFonts w:ascii="Times New Roman" w:hAnsi="Times New Roman" w:cs="Times New Roman"/>
        </w:rPr>
        <w:fldChar w:fldCharType="end"/>
      </w:r>
      <w:r w:rsidR="006D7F22">
        <w:rPr>
          <w:rFonts w:ascii="Times New Roman" w:hAnsi="Times New Roman" w:cs="Times New Roman"/>
        </w:rPr>
        <w:t xml:space="preserve"> Summary Safeguard Statement or HUD Form, dated: </w:t>
      </w:r>
      <w:r w:rsidRPr="00DE5B46">
        <w:rPr>
          <w:rFonts w:ascii="Times New Roman" w:hAnsi="Times New Roman" w:cs="Times New Roman"/>
          <w:bCs/>
          <w:u w:val="single"/>
        </w:rPr>
        <w:fldChar w:fldCharType="begin">
          <w:ffData>
            <w:name w:val="Text30"/>
            <w:enabled/>
            <w:calcOnExit w:val="0"/>
            <w:textInput/>
          </w:ffData>
        </w:fldChar>
      </w:r>
      <w:r w:rsidR="006D7F22"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006D7F22"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p w14:paraId="7F0093FA" w14:textId="77777777" w:rsidR="006D7F22" w:rsidRDefault="0026346F" w:rsidP="008E317F">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
          <w:bCs/>
        </w:rPr>
      </w:pPr>
      <w:r>
        <w:rPr>
          <w:rFonts w:ascii="Times New Roman" w:hAnsi="Times New Roman" w:cs="Times New Roman"/>
          <w:b/>
          <w:bCs/>
        </w:rPr>
        <w:fldChar w:fldCharType="begin">
          <w:ffData>
            <w:name w:val="Check289"/>
            <w:enabled/>
            <w:calcOnExit w:val="0"/>
            <w:checkBox>
              <w:sizeAuto/>
              <w:default w:val="0"/>
            </w:checkBox>
          </w:ffData>
        </w:fldChar>
      </w:r>
      <w:bookmarkStart w:id="55" w:name="Check289"/>
      <w:r w:rsidR="006D7F22">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bookmarkEnd w:id="55"/>
      <w:r w:rsidR="006D7F22">
        <w:rPr>
          <w:rFonts w:ascii="Times New Roman" w:hAnsi="Times New Roman" w:cs="Times New Roman"/>
          <w:b/>
          <w:bCs/>
        </w:rPr>
        <w:t xml:space="preserve"> </w:t>
      </w:r>
      <w:r w:rsidR="006D7F22" w:rsidRPr="006D7F22">
        <w:rPr>
          <w:rFonts w:ascii="Times New Roman" w:hAnsi="Times New Roman" w:cs="Times New Roman"/>
          <w:bCs/>
        </w:rPr>
        <w:t>Study Information Sheet</w:t>
      </w:r>
    </w:p>
    <w:p w14:paraId="5439DED9" w14:textId="77777777" w:rsidR="008E317F" w:rsidRDefault="0026346F" w:rsidP="008E317F">
      <w:pPr>
        <w:pStyle w:val="BodyTextIndent"/>
        <w:tabs>
          <w:tab w:val="clear" w:pos="4320"/>
          <w:tab w:val="clear" w:pos="7560"/>
          <w:tab w:val="clear" w:pos="7920"/>
          <w:tab w:val="left" w:pos="2340"/>
          <w:tab w:val="left" w:pos="5040"/>
          <w:tab w:val="left" w:pos="7200"/>
        </w:tabs>
        <w:ind w:left="346" w:firstLine="14"/>
        <w:rPr>
          <w:rFonts w:ascii="Times New Roman" w:hAnsi="Times New Roman" w:cs="Times New Roman"/>
          <w:bCs/>
          <w:u w:val="single"/>
        </w:rPr>
      </w:pPr>
      <w:r>
        <w:rPr>
          <w:rFonts w:ascii="Times New Roman" w:hAnsi="Times New Roman" w:cs="Times New Roman"/>
          <w:b/>
          <w:bCs/>
        </w:rPr>
        <w:fldChar w:fldCharType="begin">
          <w:ffData>
            <w:name w:val="Check12"/>
            <w:enabled/>
            <w:calcOnExit w:val="0"/>
            <w:checkBox>
              <w:sizeAuto/>
              <w:default w:val="0"/>
            </w:checkBox>
          </w:ffData>
        </w:fldChar>
      </w:r>
      <w:r w:rsidR="008E317F">
        <w:rPr>
          <w:rFonts w:ascii="Times New Roman" w:hAnsi="Times New Roman" w:cs="Times New Roman"/>
          <w:b/>
          <w:bCs/>
        </w:rPr>
        <w:instrText xml:space="preserve"> FORMCHECKBOX </w:instrText>
      </w:r>
      <w:r>
        <w:rPr>
          <w:rFonts w:ascii="Times New Roman" w:hAnsi="Times New Roman" w:cs="Times New Roman"/>
          <w:b/>
          <w:bCs/>
        </w:rPr>
      </w:r>
      <w:r>
        <w:rPr>
          <w:rFonts w:ascii="Times New Roman" w:hAnsi="Times New Roman" w:cs="Times New Roman"/>
          <w:b/>
          <w:bCs/>
        </w:rPr>
        <w:fldChar w:fldCharType="end"/>
      </w:r>
      <w:r w:rsidR="008E317F">
        <w:rPr>
          <w:rFonts w:ascii="Times New Roman" w:hAnsi="Times New Roman" w:cs="Times New Roman"/>
        </w:rPr>
        <w:t xml:space="preserve"> Other (please list and date): </w:t>
      </w:r>
      <w:r w:rsidRPr="00DE5B46">
        <w:rPr>
          <w:rFonts w:ascii="Times New Roman" w:hAnsi="Times New Roman" w:cs="Times New Roman"/>
          <w:bCs/>
          <w:u w:val="single"/>
        </w:rPr>
        <w:fldChar w:fldCharType="begin">
          <w:ffData>
            <w:name w:val="Text31"/>
            <w:enabled/>
            <w:calcOnExit w:val="0"/>
            <w:textInput/>
          </w:ffData>
        </w:fldChar>
      </w:r>
      <w:r w:rsidR="008E317F" w:rsidRPr="00DE5B46">
        <w:rPr>
          <w:rFonts w:ascii="Times New Roman" w:hAnsi="Times New Roman" w:cs="Times New Roman"/>
          <w:bCs/>
          <w:u w:val="single"/>
        </w:rPr>
        <w:instrText xml:space="preserve"> FORMTEXT </w:instrText>
      </w:r>
      <w:r w:rsidRPr="00DE5B46">
        <w:rPr>
          <w:rFonts w:ascii="Times New Roman" w:hAnsi="Times New Roman" w:cs="Times New Roman"/>
          <w:bCs/>
          <w:u w:val="single"/>
        </w:rPr>
      </w:r>
      <w:r w:rsidRPr="00DE5B46">
        <w:rPr>
          <w:rFonts w:ascii="Times New Roman" w:hAnsi="Times New Roman" w:cs="Times New Roman"/>
          <w:bCs/>
          <w:u w:val="single"/>
        </w:rPr>
        <w:fldChar w:fldCharType="separate"/>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008E317F" w:rsidRPr="00DE5B46">
        <w:rPr>
          <w:rFonts w:ascii="Times New Roman" w:hAnsi="Times New Roman" w:cs="Times New Roman"/>
          <w:bCs/>
          <w:noProof/>
          <w:u w:val="single"/>
        </w:rPr>
        <w:t> </w:t>
      </w:r>
      <w:r w:rsidRPr="00DE5B46">
        <w:rPr>
          <w:rFonts w:ascii="Times New Roman" w:hAnsi="Times New Roman" w:cs="Times New Roman"/>
          <w:bCs/>
          <w:u w:val="single"/>
        </w:rPr>
        <w:fldChar w:fldCharType="end"/>
      </w:r>
    </w:p>
    <w:bookmarkEnd w:id="48"/>
    <w:p w14:paraId="4B26FC94" w14:textId="77777777" w:rsidR="001B5E1F" w:rsidRDefault="001B5E1F" w:rsidP="006759B2">
      <w:pPr>
        <w:tabs>
          <w:tab w:val="left" w:pos="360"/>
          <w:tab w:val="left" w:pos="7200"/>
        </w:tabs>
        <w:spacing w:before="40"/>
      </w:pPr>
    </w:p>
    <w:p w14:paraId="31B49A20" w14:textId="77777777" w:rsidR="00205DAD" w:rsidRDefault="00205DAD" w:rsidP="006759B2">
      <w:pPr>
        <w:tabs>
          <w:tab w:val="left" w:pos="360"/>
          <w:tab w:val="left" w:pos="7200"/>
        </w:tabs>
        <w:spacing w:before="40"/>
        <w:sectPr w:rsidR="00205DAD" w:rsidSect="001B5E1F">
          <w:type w:val="continuous"/>
          <w:pgSz w:w="12240" w:h="15840"/>
          <w:pgMar w:top="720" w:right="720" w:bottom="720" w:left="720" w:header="720" w:footer="720" w:gutter="0"/>
          <w:cols w:num="2" w:space="720"/>
          <w:docGrid w:linePitch="360"/>
        </w:sectPr>
      </w:pPr>
    </w:p>
    <w:p w14:paraId="788987BA" w14:textId="77777777" w:rsidR="006759B2" w:rsidRPr="006A0CAA" w:rsidRDefault="00B70F8D" w:rsidP="006759B2">
      <w:pPr>
        <w:tabs>
          <w:tab w:val="left" w:pos="360"/>
          <w:tab w:val="left" w:pos="7200"/>
        </w:tabs>
        <w:spacing w:before="40"/>
        <w:rPr>
          <w:iCs/>
          <w:sz w:val="20"/>
          <w:szCs w:val="20"/>
        </w:rPr>
      </w:pPr>
      <w:r>
        <w:rPr>
          <w:b/>
          <w:iCs/>
          <w:sz w:val="20"/>
          <w:szCs w:val="20"/>
        </w:rPr>
        <w:lastRenderedPageBreak/>
        <w:t xml:space="preserve">NOTE: </w:t>
      </w:r>
      <w:r w:rsidR="006A0CAA" w:rsidRPr="00B70F8D">
        <w:rPr>
          <w:b/>
          <w:iCs/>
          <w:sz w:val="20"/>
          <w:szCs w:val="20"/>
        </w:rPr>
        <w:t xml:space="preserve">Only documents </w:t>
      </w:r>
      <w:r>
        <w:rPr>
          <w:b/>
          <w:iCs/>
          <w:sz w:val="20"/>
          <w:szCs w:val="20"/>
        </w:rPr>
        <w:t>that</w:t>
      </w:r>
      <w:r w:rsidR="006A0CAA" w:rsidRPr="00B70F8D">
        <w:rPr>
          <w:b/>
          <w:iCs/>
          <w:sz w:val="20"/>
          <w:szCs w:val="20"/>
        </w:rPr>
        <w:t xml:space="preserve"> </w:t>
      </w:r>
      <w:r w:rsidR="006D7F22">
        <w:rPr>
          <w:b/>
          <w:iCs/>
          <w:sz w:val="20"/>
          <w:szCs w:val="20"/>
        </w:rPr>
        <w:t xml:space="preserve">are being changed as a result of the amendment should be attached and </w:t>
      </w:r>
      <w:r w:rsidR="006A0CAA" w:rsidRPr="00B70F8D">
        <w:rPr>
          <w:b/>
          <w:iCs/>
          <w:sz w:val="20"/>
          <w:szCs w:val="20"/>
        </w:rPr>
        <w:t>checked</w:t>
      </w:r>
      <w:r w:rsidR="00FD2DB8" w:rsidRPr="00B70F8D">
        <w:rPr>
          <w:b/>
          <w:iCs/>
          <w:sz w:val="20"/>
          <w:szCs w:val="20"/>
        </w:rPr>
        <w:t xml:space="preserve"> in </w:t>
      </w:r>
      <w:r w:rsidR="004D1737">
        <w:rPr>
          <w:b/>
          <w:iCs/>
          <w:sz w:val="20"/>
          <w:szCs w:val="20"/>
        </w:rPr>
        <w:t>Section V</w:t>
      </w:r>
      <w:r w:rsidR="006D7F22">
        <w:rPr>
          <w:b/>
          <w:iCs/>
          <w:sz w:val="20"/>
          <w:szCs w:val="20"/>
        </w:rPr>
        <w:t xml:space="preserve"> above</w:t>
      </w:r>
      <w:r w:rsidR="00F251A3" w:rsidRPr="00B70F8D">
        <w:rPr>
          <w:b/>
          <w:iCs/>
          <w:sz w:val="20"/>
          <w:szCs w:val="20"/>
        </w:rPr>
        <w:t>.</w:t>
      </w:r>
      <w:r w:rsidR="00EE0647">
        <w:rPr>
          <w:b/>
          <w:iCs/>
          <w:sz w:val="20"/>
          <w:szCs w:val="20"/>
        </w:rPr>
        <w:t xml:space="preserve">  </w:t>
      </w:r>
      <w:r w:rsidR="00EE0647">
        <w:rPr>
          <w:iCs/>
          <w:sz w:val="20"/>
          <w:szCs w:val="20"/>
        </w:rPr>
        <w:t>L</w:t>
      </w:r>
      <w:r w:rsidR="00FD2DB8" w:rsidRPr="006A0CAA">
        <w:rPr>
          <w:iCs/>
          <w:sz w:val="20"/>
          <w:szCs w:val="20"/>
        </w:rPr>
        <w:t xml:space="preserve">isting document </w:t>
      </w:r>
      <w:r w:rsidR="006759B2" w:rsidRPr="006A0CAA">
        <w:rPr>
          <w:iCs/>
          <w:sz w:val="20"/>
          <w:szCs w:val="20"/>
        </w:rPr>
        <w:t>dates are optional and only necessary if required by the investigator or sponsor.</w:t>
      </w:r>
    </w:p>
    <w:p w14:paraId="4F28DD0F" w14:textId="77777777" w:rsidR="006759B2" w:rsidRDefault="006759B2" w:rsidP="006759B2">
      <w:pPr>
        <w:pStyle w:val="BodyTextIndent"/>
        <w:tabs>
          <w:tab w:val="clear" w:pos="4320"/>
          <w:tab w:val="clear" w:pos="7560"/>
          <w:tab w:val="clear" w:pos="7920"/>
          <w:tab w:val="left" w:pos="2506"/>
          <w:tab w:val="left" w:pos="5040"/>
          <w:tab w:val="left" w:pos="7186"/>
        </w:tabs>
        <w:ind w:left="346" w:hanging="346"/>
        <w:rPr>
          <w:rFonts w:ascii="Times New Roman" w:hAnsi="Times New Roman" w:cs="Times New Roman"/>
          <w:sz w:val="12"/>
          <w:szCs w:val="12"/>
        </w:rPr>
      </w:pPr>
    </w:p>
    <w:p w14:paraId="6DB57744" w14:textId="77777777" w:rsidR="006759B2" w:rsidRDefault="006759B2" w:rsidP="006759B2">
      <w:pPr>
        <w:pStyle w:val="BodyTextIndent"/>
        <w:tabs>
          <w:tab w:val="clear" w:pos="4320"/>
          <w:tab w:val="clear" w:pos="7560"/>
          <w:tab w:val="clear" w:pos="7920"/>
          <w:tab w:val="left" w:pos="5040"/>
        </w:tabs>
        <w:ind w:left="5040" w:hanging="706"/>
        <w:rPr>
          <w:rFonts w:ascii="Times New Roman" w:hAnsi="Times New Roman" w:cs="Times New Roman"/>
          <w:sz w:val="12"/>
          <w:szCs w:val="12"/>
        </w:rPr>
      </w:pPr>
    </w:p>
    <w:p w14:paraId="65AD5E57" w14:textId="77777777" w:rsidR="006759B2" w:rsidRPr="00622B3C" w:rsidRDefault="006759B2" w:rsidP="006759B2">
      <w:pPr>
        <w:pStyle w:val="BodyTextIndent2"/>
        <w:tabs>
          <w:tab w:val="clear" w:pos="4320"/>
          <w:tab w:val="left" w:pos="0"/>
        </w:tabs>
        <w:ind w:left="0" w:firstLine="0"/>
        <w:jc w:val="left"/>
        <w:rPr>
          <w:rFonts w:ascii="Times New Roman" w:hAnsi="Times New Roman" w:cs="Times New Roman"/>
          <w:b/>
          <w:szCs w:val="12"/>
        </w:rPr>
      </w:pPr>
      <w:r w:rsidRPr="00DE5B46">
        <w:rPr>
          <w:rFonts w:ascii="Times New Roman" w:hAnsi="Times New Roman" w:cs="Times New Roman"/>
          <w:b/>
        </w:rPr>
        <w:t>NOTE TO INVESTIGATORS</w:t>
      </w:r>
      <w:r w:rsidRPr="00622B3C">
        <w:rPr>
          <w:rFonts w:ascii="Times New Roman" w:hAnsi="Times New Roman" w:cs="Times New Roman"/>
          <w:b/>
        </w:rPr>
        <w:t xml:space="preserve">:  Study amendments </w:t>
      </w:r>
      <w:r w:rsidRPr="00622B3C">
        <w:rPr>
          <w:rFonts w:ascii="Times New Roman" w:hAnsi="Times New Roman" w:cs="Times New Roman"/>
          <w:b/>
          <w:i/>
          <w:iCs/>
          <w:u w:val="single"/>
        </w:rPr>
        <w:t>may not</w:t>
      </w:r>
      <w:r w:rsidRPr="00622B3C">
        <w:rPr>
          <w:rFonts w:ascii="Times New Roman" w:hAnsi="Times New Roman" w:cs="Times New Roman"/>
          <w:b/>
        </w:rPr>
        <w:t xml:space="preserve"> be instituted until approval from the </w:t>
      </w:r>
      <w:r w:rsidR="00622B3C">
        <w:rPr>
          <w:rFonts w:ascii="Times New Roman" w:hAnsi="Times New Roman" w:cs="Times New Roman"/>
          <w:b/>
        </w:rPr>
        <w:t xml:space="preserve">IRB </w:t>
      </w:r>
      <w:r w:rsidRPr="00622B3C">
        <w:rPr>
          <w:rFonts w:ascii="Times New Roman" w:hAnsi="Times New Roman" w:cs="Times New Roman"/>
          <w:b/>
        </w:rPr>
        <w:t xml:space="preserve">is given.  </w:t>
      </w:r>
    </w:p>
    <w:p w14:paraId="47092C83" w14:textId="77777777" w:rsidR="006759B2" w:rsidRDefault="006759B2" w:rsidP="006759B2">
      <w:pPr>
        <w:ind w:left="-14" w:firstLine="14"/>
        <w:jc w:val="both"/>
        <w:rPr>
          <w:sz w:val="20"/>
          <w:szCs w:val="20"/>
        </w:rPr>
      </w:pPr>
    </w:p>
    <w:p w14:paraId="45FD6F90" w14:textId="77777777" w:rsidR="00B05D68" w:rsidRPr="00B05D68" w:rsidRDefault="00B05D68" w:rsidP="00B05D68">
      <w:pPr>
        <w:tabs>
          <w:tab w:val="left" w:pos="0"/>
        </w:tabs>
        <w:ind w:firstLine="14"/>
        <w:jc w:val="both"/>
        <w:rPr>
          <w:b/>
          <w:sz w:val="20"/>
          <w:szCs w:val="20"/>
        </w:rPr>
      </w:pPr>
      <w:r>
        <w:rPr>
          <w:sz w:val="20"/>
          <w:szCs w:val="20"/>
        </w:rPr>
        <w:t xml:space="preserve">Please indicate the type of amendment you are submitting.  </w:t>
      </w:r>
      <w:r w:rsidR="00DE5B46">
        <w:rPr>
          <w:sz w:val="20"/>
          <w:szCs w:val="20"/>
        </w:rPr>
        <w:t xml:space="preserve">Please </w:t>
      </w:r>
      <w:r w:rsidR="00DE5B46">
        <w:rPr>
          <w:bCs/>
          <w:sz w:val="20"/>
          <w:szCs w:val="20"/>
        </w:rPr>
        <w:t>s</w:t>
      </w:r>
      <w:r w:rsidR="00622B3C" w:rsidRPr="00622B3C">
        <w:rPr>
          <w:bCs/>
          <w:sz w:val="20"/>
          <w:szCs w:val="20"/>
        </w:rPr>
        <w:t xml:space="preserve">ee </w:t>
      </w:r>
      <w:r w:rsidR="00DE5B46">
        <w:rPr>
          <w:bCs/>
          <w:sz w:val="20"/>
          <w:szCs w:val="20"/>
        </w:rPr>
        <w:t xml:space="preserve">the </w:t>
      </w:r>
      <w:r w:rsidR="00622B3C" w:rsidRPr="00DE5B46">
        <w:rPr>
          <w:sz w:val="20"/>
          <w:szCs w:val="20"/>
        </w:rPr>
        <w:t>Guidelines for Determining an Amendment Type</w:t>
      </w:r>
      <w:r w:rsidR="00622B3C" w:rsidRPr="00622B3C">
        <w:rPr>
          <w:sz w:val="20"/>
          <w:szCs w:val="20"/>
        </w:rPr>
        <w:t xml:space="preserve"> </w:t>
      </w:r>
      <w:r w:rsidR="00DE5B46">
        <w:rPr>
          <w:sz w:val="20"/>
          <w:szCs w:val="20"/>
        </w:rPr>
        <w:t xml:space="preserve">available on the IU Human Subjects Office website </w:t>
      </w:r>
      <w:r w:rsidR="00622B3C" w:rsidRPr="00622B3C">
        <w:rPr>
          <w:sz w:val="20"/>
          <w:szCs w:val="20"/>
        </w:rPr>
        <w:t>for additional information</w:t>
      </w:r>
      <w:r>
        <w:rPr>
          <w:sz w:val="20"/>
          <w:szCs w:val="20"/>
        </w:rPr>
        <w:t xml:space="preserve">. </w:t>
      </w:r>
      <w:r w:rsidRPr="00B05D68">
        <w:rPr>
          <w:b/>
          <w:sz w:val="20"/>
          <w:szCs w:val="20"/>
        </w:rPr>
        <w:t>Please note</w:t>
      </w:r>
      <w:r w:rsidR="00EE0647">
        <w:rPr>
          <w:b/>
          <w:sz w:val="20"/>
          <w:szCs w:val="20"/>
        </w:rPr>
        <w:t xml:space="preserve"> </w:t>
      </w:r>
      <w:r w:rsidRPr="00B05D68">
        <w:rPr>
          <w:b/>
          <w:sz w:val="20"/>
          <w:szCs w:val="20"/>
        </w:rPr>
        <w:t>that the IRB makes the final determination with regard to whether or not the amendment is acceptable for expedited review or if it requires review at a convened IRB meeting.</w:t>
      </w:r>
    </w:p>
    <w:p w14:paraId="26ADB637" w14:textId="77777777" w:rsidR="006759B2" w:rsidRDefault="006759B2" w:rsidP="006759B2">
      <w:pPr>
        <w:tabs>
          <w:tab w:val="left" w:pos="7560"/>
          <w:tab w:val="right" w:pos="10800"/>
        </w:tabs>
        <w:spacing w:before="40"/>
        <w:rPr>
          <w:sz w:val="20"/>
          <w:szCs w:val="12"/>
        </w:rPr>
      </w:pPr>
    </w:p>
    <w:p w14:paraId="713419B8" w14:textId="77777777" w:rsidR="00B05D68" w:rsidRDefault="0026346F" w:rsidP="00B05D68">
      <w:pPr>
        <w:ind w:left="360" w:hanging="360"/>
        <w:jc w:val="both"/>
        <w:rPr>
          <w:sz w:val="20"/>
          <w:szCs w:val="20"/>
        </w:rPr>
      </w:pPr>
      <w:r>
        <w:rPr>
          <w:sz w:val="20"/>
          <w:szCs w:val="20"/>
        </w:rPr>
        <w:fldChar w:fldCharType="begin">
          <w:ffData>
            <w:name w:val="Check13"/>
            <w:enabled/>
            <w:calcOnExit w:val="0"/>
            <w:checkBox>
              <w:sizeAuto/>
              <w:default w:val="0"/>
            </w:checkBox>
          </w:ffData>
        </w:fldChar>
      </w:r>
      <w:r w:rsidR="00B05D68">
        <w:rPr>
          <w:sz w:val="20"/>
          <w:szCs w:val="20"/>
        </w:rPr>
        <w:instrText xml:space="preserve"> FORMCHECKBOX </w:instrText>
      </w:r>
      <w:r>
        <w:rPr>
          <w:sz w:val="20"/>
          <w:szCs w:val="20"/>
        </w:rPr>
      </w:r>
      <w:r>
        <w:rPr>
          <w:sz w:val="20"/>
          <w:szCs w:val="20"/>
        </w:rPr>
        <w:fldChar w:fldCharType="end"/>
      </w:r>
      <w:r w:rsidR="00B05D68">
        <w:rPr>
          <w:sz w:val="20"/>
          <w:szCs w:val="20"/>
        </w:rPr>
        <w:tab/>
      </w:r>
      <w:r w:rsidR="00B05D68" w:rsidRPr="00531FC6">
        <w:rPr>
          <w:b/>
          <w:sz w:val="20"/>
          <w:szCs w:val="20"/>
          <w:u w:val="single"/>
        </w:rPr>
        <w:t>Minor Amendment</w:t>
      </w:r>
      <w:r w:rsidR="00B05D68">
        <w:rPr>
          <w:b/>
          <w:sz w:val="20"/>
          <w:szCs w:val="20"/>
          <w:u w:val="single"/>
        </w:rPr>
        <w:t>.</w:t>
      </w:r>
      <w:r w:rsidR="00B05D68" w:rsidRPr="00B70F8D">
        <w:rPr>
          <w:b/>
          <w:sz w:val="20"/>
          <w:szCs w:val="20"/>
        </w:rPr>
        <w:t xml:space="preserve">  </w:t>
      </w:r>
      <w:r w:rsidR="00B05D68">
        <w:rPr>
          <w:sz w:val="20"/>
          <w:szCs w:val="20"/>
        </w:rPr>
        <w:t>Change(s) do not significantly affect the safety of subjects and is acceptable for expedited review per 45 CFR 46.110(b)(2)/21 CFR 56.110(b)(2).</w:t>
      </w:r>
    </w:p>
    <w:p w14:paraId="76CB9B75" w14:textId="77777777" w:rsidR="00B05D68" w:rsidRDefault="00B05D68" w:rsidP="00B05D68">
      <w:pPr>
        <w:tabs>
          <w:tab w:val="left" w:pos="360"/>
        </w:tabs>
        <w:ind w:left="360" w:hanging="346"/>
        <w:jc w:val="both"/>
        <w:rPr>
          <w:sz w:val="20"/>
          <w:szCs w:val="20"/>
        </w:rPr>
      </w:pPr>
    </w:p>
    <w:p w14:paraId="7C17BBD4" w14:textId="77777777" w:rsidR="00B05D68" w:rsidRDefault="0026346F" w:rsidP="00B05D68">
      <w:pPr>
        <w:tabs>
          <w:tab w:val="left" w:pos="360"/>
        </w:tabs>
        <w:ind w:left="360" w:hanging="346"/>
        <w:jc w:val="both"/>
        <w:rPr>
          <w:sz w:val="20"/>
          <w:szCs w:val="20"/>
        </w:rPr>
      </w:pPr>
      <w:r>
        <w:rPr>
          <w:sz w:val="20"/>
          <w:szCs w:val="20"/>
        </w:rPr>
        <w:fldChar w:fldCharType="begin">
          <w:ffData>
            <w:name w:val="Check14"/>
            <w:enabled/>
            <w:calcOnExit w:val="0"/>
            <w:checkBox>
              <w:sizeAuto/>
              <w:default w:val="0"/>
            </w:checkBox>
          </w:ffData>
        </w:fldChar>
      </w:r>
      <w:r w:rsidR="00B05D68">
        <w:rPr>
          <w:sz w:val="20"/>
          <w:szCs w:val="20"/>
        </w:rPr>
        <w:instrText xml:space="preserve"> FORMCHECKBOX </w:instrText>
      </w:r>
      <w:r>
        <w:rPr>
          <w:sz w:val="20"/>
          <w:szCs w:val="20"/>
        </w:rPr>
      </w:r>
      <w:r>
        <w:rPr>
          <w:sz w:val="20"/>
          <w:szCs w:val="20"/>
        </w:rPr>
        <w:fldChar w:fldCharType="end"/>
      </w:r>
      <w:r w:rsidR="00B05D68">
        <w:rPr>
          <w:sz w:val="20"/>
          <w:szCs w:val="20"/>
        </w:rPr>
        <w:tab/>
      </w:r>
      <w:r w:rsidR="00B05D68" w:rsidRPr="00531FC6">
        <w:rPr>
          <w:b/>
          <w:sz w:val="20"/>
          <w:szCs w:val="20"/>
          <w:u w:val="single"/>
        </w:rPr>
        <w:t>Major Amendment</w:t>
      </w:r>
      <w:r w:rsidR="00B05D68">
        <w:rPr>
          <w:b/>
          <w:sz w:val="20"/>
          <w:szCs w:val="20"/>
          <w:u w:val="single"/>
        </w:rPr>
        <w:t>.</w:t>
      </w:r>
      <w:r w:rsidR="00B05D68" w:rsidRPr="00B70F8D">
        <w:rPr>
          <w:b/>
          <w:sz w:val="20"/>
          <w:szCs w:val="20"/>
        </w:rPr>
        <w:t xml:space="preserve">  </w:t>
      </w:r>
      <w:r w:rsidR="00B05D68">
        <w:rPr>
          <w:sz w:val="20"/>
          <w:szCs w:val="20"/>
        </w:rPr>
        <w:t>C</w:t>
      </w:r>
      <w:r w:rsidR="00B05D68" w:rsidRPr="00DC2B4F">
        <w:rPr>
          <w:sz w:val="20"/>
          <w:szCs w:val="20"/>
        </w:rPr>
        <w:t xml:space="preserve">hanges </w:t>
      </w:r>
      <w:r w:rsidR="00B05D68">
        <w:rPr>
          <w:sz w:val="20"/>
          <w:szCs w:val="20"/>
        </w:rPr>
        <w:t>potentially</w:t>
      </w:r>
      <w:r w:rsidR="00B05D68" w:rsidRPr="00DC2B4F">
        <w:rPr>
          <w:sz w:val="20"/>
          <w:szCs w:val="20"/>
        </w:rPr>
        <w:t xml:space="preserve"> involve increased risks or discomforts</w:t>
      </w:r>
      <w:r w:rsidR="00B05D68">
        <w:rPr>
          <w:sz w:val="20"/>
          <w:szCs w:val="20"/>
        </w:rPr>
        <w:t xml:space="preserve"> or decrease potential benefit.  The amendment</w:t>
      </w:r>
      <w:r w:rsidR="00B05D68" w:rsidRPr="00DC2B4F">
        <w:rPr>
          <w:sz w:val="20"/>
          <w:szCs w:val="20"/>
        </w:rPr>
        <w:t xml:space="preserve"> </w:t>
      </w:r>
      <w:r w:rsidR="00B05D68">
        <w:rPr>
          <w:sz w:val="20"/>
          <w:szCs w:val="20"/>
        </w:rPr>
        <w:t>requires review at</w:t>
      </w:r>
      <w:r w:rsidR="00B05D68" w:rsidRPr="00DC2B4F">
        <w:rPr>
          <w:sz w:val="20"/>
          <w:szCs w:val="20"/>
        </w:rPr>
        <w:t xml:space="preserve"> a convened IRB meeting</w:t>
      </w:r>
      <w:r w:rsidR="00B05D68">
        <w:rPr>
          <w:sz w:val="20"/>
          <w:szCs w:val="20"/>
        </w:rPr>
        <w:t>.</w:t>
      </w:r>
    </w:p>
    <w:p w14:paraId="358DBC9C" w14:textId="77777777" w:rsidR="00DE5B46" w:rsidRPr="000D4BA7" w:rsidRDefault="00DE5B46" w:rsidP="00DE5B46">
      <w:pPr>
        <w:tabs>
          <w:tab w:val="left" w:pos="3600"/>
          <w:tab w:val="left" w:pos="7200"/>
        </w:tabs>
        <w:spacing w:before="40"/>
        <w:rPr>
          <w:b/>
          <w:iCs/>
          <w:sz w:val="20"/>
          <w:szCs w:val="20"/>
        </w:rPr>
      </w:pPr>
    </w:p>
    <w:p w14:paraId="19898B9C" w14:textId="77777777" w:rsidR="00DE5B46" w:rsidRDefault="00DE5B46" w:rsidP="00DE5B46">
      <w:pPr>
        <w:pStyle w:val="Heading2"/>
        <w:rPr>
          <w:rFonts w:ascii="Times New Roman" w:hAnsi="Times New Roman"/>
        </w:rPr>
      </w:pPr>
      <w:r>
        <w:rPr>
          <w:rFonts w:ascii="Times New Roman" w:hAnsi="Times New Roman"/>
        </w:rPr>
        <w:t xml:space="preserve">Section </w:t>
      </w:r>
      <w:r w:rsidR="007F4737">
        <w:rPr>
          <w:rFonts w:ascii="Times New Roman" w:hAnsi="Times New Roman"/>
        </w:rPr>
        <w:t>VI</w:t>
      </w:r>
      <w:r>
        <w:rPr>
          <w:rFonts w:ascii="Times New Roman" w:hAnsi="Times New Roman"/>
        </w:rPr>
        <w:t>:  Investigator Statement of Compliance</w:t>
      </w:r>
    </w:p>
    <w:p w14:paraId="4CBD9878" w14:textId="77777777" w:rsidR="006D7F22" w:rsidRDefault="00DE5B46" w:rsidP="00DE5B46">
      <w:pPr>
        <w:tabs>
          <w:tab w:val="left" w:pos="3600"/>
          <w:tab w:val="left" w:pos="7200"/>
        </w:tabs>
        <w:spacing w:before="40"/>
        <w:jc w:val="both"/>
        <w:rPr>
          <w:sz w:val="20"/>
          <w:szCs w:val="20"/>
        </w:rPr>
      </w:pPr>
      <w:r>
        <w:rPr>
          <w:sz w:val="20"/>
          <w:szCs w:val="20"/>
        </w:rPr>
        <w:t xml:space="preserve">By submitting this form, the Principal Investigator assures that all </w:t>
      </w:r>
      <w:r w:rsidR="001A1C31">
        <w:rPr>
          <w:sz w:val="20"/>
          <w:szCs w:val="20"/>
        </w:rPr>
        <w:t xml:space="preserve">information provided is </w:t>
      </w:r>
      <w:r w:rsidR="00E826E1">
        <w:rPr>
          <w:sz w:val="20"/>
          <w:szCs w:val="20"/>
        </w:rPr>
        <w:t>accurate</w:t>
      </w:r>
      <w:r w:rsidR="001A1C31">
        <w:rPr>
          <w:sz w:val="20"/>
          <w:szCs w:val="20"/>
        </w:rPr>
        <w:t xml:space="preserve">.  He/she assures that </w:t>
      </w:r>
      <w:r>
        <w:rPr>
          <w:sz w:val="20"/>
          <w:szCs w:val="20"/>
        </w:rPr>
        <w:t xml:space="preserve">procedures performed </w:t>
      </w:r>
      <w:r w:rsidR="001A1C31">
        <w:rPr>
          <w:sz w:val="20"/>
          <w:szCs w:val="20"/>
        </w:rPr>
        <w:t>under</w:t>
      </w:r>
      <w:r>
        <w:rPr>
          <w:sz w:val="20"/>
          <w:szCs w:val="20"/>
        </w:rPr>
        <w:t xml:space="preserve"> this project will be conducted in strict accordance with federal regulations and Indiana University policies and procedures that govern research involving human subjects.  He/she acknowledges that he/she has the resources required to conduct research in a way that will protect the rights and welfare of participants, and that he/she will employ sound study design which minimizes risks to subjects.  He/she agrees to submit </w:t>
      </w:r>
      <w:r>
        <w:rPr>
          <w:i/>
          <w:iCs/>
          <w:sz w:val="20"/>
          <w:szCs w:val="20"/>
        </w:rPr>
        <w:t>any</w:t>
      </w:r>
      <w:r>
        <w:rPr>
          <w:sz w:val="20"/>
          <w:szCs w:val="20"/>
        </w:rPr>
        <w:t xml:space="preserve"> </w:t>
      </w:r>
      <w:r w:rsidR="0064733E">
        <w:rPr>
          <w:sz w:val="20"/>
          <w:szCs w:val="20"/>
        </w:rPr>
        <w:t>change</w:t>
      </w:r>
      <w:r>
        <w:rPr>
          <w:sz w:val="20"/>
          <w:szCs w:val="20"/>
        </w:rPr>
        <w:t xml:space="preserve"> </w:t>
      </w:r>
      <w:r w:rsidR="0064733E">
        <w:rPr>
          <w:sz w:val="20"/>
          <w:szCs w:val="20"/>
        </w:rPr>
        <w:t>to</w:t>
      </w:r>
      <w:r>
        <w:rPr>
          <w:sz w:val="20"/>
          <w:szCs w:val="20"/>
        </w:rPr>
        <w:t xml:space="preserve"> the project (e.g. change in principal investigator, research methodology, subject recruitment procedures, etc.) to the Board in the form of an amendment for IRB approval prior to implementation. </w:t>
      </w:r>
    </w:p>
    <w:p w14:paraId="208F014C" w14:textId="77777777" w:rsidR="00DE5B46" w:rsidRDefault="00DE5B46" w:rsidP="00DE5B46">
      <w:pPr>
        <w:tabs>
          <w:tab w:val="left" w:pos="3600"/>
          <w:tab w:val="left" w:pos="7200"/>
        </w:tabs>
        <w:spacing w:before="40"/>
        <w:jc w:val="both"/>
      </w:pPr>
      <w:r>
        <w:rPr>
          <w:sz w:val="20"/>
          <w:szCs w:val="20"/>
        </w:rPr>
        <w:t xml:space="preserve"> </w:t>
      </w:r>
    </w:p>
    <w:p w14:paraId="293181F3" w14:textId="77777777" w:rsidR="006759B2" w:rsidRDefault="006759B2" w:rsidP="006759B2">
      <w:pPr>
        <w:pStyle w:val="Heading2"/>
        <w:keepLines/>
        <w:rPr>
          <w:rFonts w:ascii="Times New Roman" w:hAnsi="Times New Roman"/>
        </w:rPr>
      </w:pPr>
      <w:r>
        <w:rPr>
          <w:rFonts w:ascii="Times New Roman" w:hAnsi="Times New Roman"/>
        </w:rPr>
        <w:lastRenderedPageBreak/>
        <w:t>Section</w:t>
      </w:r>
      <w:r w:rsidR="00CF1BA5">
        <w:rPr>
          <w:rFonts w:ascii="Times New Roman" w:hAnsi="Times New Roman"/>
        </w:rPr>
        <w:t xml:space="preserve"> V</w:t>
      </w:r>
      <w:r w:rsidR="007F4737">
        <w:rPr>
          <w:rFonts w:ascii="Times New Roman" w:hAnsi="Times New Roman"/>
        </w:rPr>
        <w:t>II</w:t>
      </w:r>
      <w:r>
        <w:rPr>
          <w:rFonts w:ascii="Times New Roman" w:hAnsi="Times New Roman"/>
        </w:rPr>
        <w:t>:  IRB Approval</w:t>
      </w:r>
    </w:p>
    <w:p w14:paraId="6B5309BD" w14:textId="77777777" w:rsidR="00531FC6" w:rsidRDefault="00531FC6" w:rsidP="006759B2">
      <w:pPr>
        <w:pStyle w:val="BodyText"/>
        <w:keepNext/>
        <w:keepLines/>
        <w:rPr>
          <w:rFonts w:ascii="Times New Roman" w:hAnsi="Times New Roman" w:cs="Times New Roman"/>
          <w:sz w:val="20"/>
          <w:szCs w:val="20"/>
        </w:rPr>
      </w:pPr>
    </w:p>
    <w:p w14:paraId="6BA975EB" w14:textId="77777777" w:rsidR="006759B2" w:rsidRDefault="006759B2" w:rsidP="006759B2">
      <w:pPr>
        <w:pStyle w:val="BodyText"/>
        <w:keepNext/>
        <w:keepLines/>
        <w:rPr>
          <w:rFonts w:ascii="Times New Roman" w:hAnsi="Times New Roman" w:cs="Times New Roman"/>
          <w:sz w:val="20"/>
          <w:szCs w:val="20"/>
        </w:rPr>
      </w:pPr>
      <w:r>
        <w:rPr>
          <w:rFonts w:ascii="Times New Roman" w:hAnsi="Times New Roman" w:cs="Times New Roman"/>
          <w:sz w:val="20"/>
          <w:szCs w:val="20"/>
        </w:rPr>
        <w:t>Th</w:t>
      </w:r>
      <w:r w:rsidR="00B70F8D">
        <w:rPr>
          <w:rFonts w:ascii="Times New Roman" w:hAnsi="Times New Roman" w:cs="Times New Roman"/>
          <w:sz w:val="20"/>
          <w:szCs w:val="20"/>
        </w:rPr>
        <w:t>is</w:t>
      </w:r>
      <w:r>
        <w:rPr>
          <w:rFonts w:ascii="Times New Roman" w:hAnsi="Times New Roman" w:cs="Times New Roman"/>
          <w:sz w:val="20"/>
          <w:szCs w:val="20"/>
        </w:rPr>
        <w:t xml:space="preserve"> amendment, including documentation noted above, has been reviewed and approved </w:t>
      </w:r>
      <w:r w:rsidR="00671203">
        <w:rPr>
          <w:rFonts w:ascii="Times New Roman" w:hAnsi="Times New Roman" w:cs="Times New Roman"/>
          <w:sz w:val="20"/>
          <w:szCs w:val="20"/>
        </w:rPr>
        <w:t xml:space="preserve">by the Indiana University IRB </w:t>
      </w:r>
      <w:r w:rsidR="00DC2B4F">
        <w:rPr>
          <w:rFonts w:ascii="Times New Roman" w:hAnsi="Times New Roman" w:cs="Times New Roman"/>
          <w:sz w:val="20"/>
          <w:szCs w:val="20"/>
        </w:rPr>
        <w:t xml:space="preserve">as meeting the criteria for </w:t>
      </w:r>
      <w:r w:rsidR="00B70F8D">
        <w:rPr>
          <w:rFonts w:ascii="Times New Roman" w:hAnsi="Times New Roman" w:cs="Times New Roman"/>
          <w:sz w:val="20"/>
          <w:szCs w:val="20"/>
        </w:rPr>
        <w:t xml:space="preserve">IRB </w:t>
      </w:r>
      <w:r w:rsidR="00DC2B4F">
        <w:rPr>
          <w:rFonts w:ascii="Times New Roman" w:hAnsi="Times New Roman" w:cs="Times New Roman"/>
          <w:sz w:val="20"/>
          <w:szCs w:val="20"/>
        </w:rPr>
        <w:t xml:space="preserve">approval as outlined </w:t>
      </w:r>
      <w:r w:rsidR="00622B3C">
        <w:rPr>
          <w:rFonts w:ascii="Times New Roman" w:hAnsi="Times New Roman" w:cs="Times New Roman"/>
          <w:sz w:val="20"/>
          <w:szCs w:val="20"/>
        </w:rPr>
        <w:t>in 45 CFR 46.111(a)</w:t>
      </w:r>
      <w:r w:rsidR="00671203">
        <w:rPr>
          <w:rFonts w:ascii="Times New Roman" w:hAnsi="Times New Roman" w:cs="Times New Roman"/>
          <w:sz w:val="20"/>
          <w:szCs w:val="20"/>
        </w:rPr>
        <w:t xml:space="preserve">.  </w:t>
      </w:r>
      <w:r w:rsidR="007A3F40">
        <w:rPr>
          <w:rFonts w:ascii="Times New Roman" w:hAnsi="Times New Roman" w:cs="Times New Roman"/>
          <w:sz w:val="20"/>
          <w:szCs w:val="20"/>
        </w:rPr>
        <w:t xml:space="preserve">I agree with the investigator’s assessment </w:t>
      </w:r>
      <w:r w:rsidR="00B70F8D">
        <w:rPr>
          <w:rFonts w:ascii="Times New Roman" w:hAnsi="Times New Roman" w:cs="Times New Roman"/>
          <w:sz w:val="20"/>
          <w:szCs w:val="20"/>
        </w:rPr>
        <w:t>above regarding whether the amendment is a minor or major amendment</w:t>
      </w:r>
      <w:r w:rsidR="007A3F40">
        <w:rPr>
          <w:rFonts w:ascii="Times New Roman" w:hAnsi="Times New Roman" w:cs="Times New Roman"/>
          <w:sz w:val="20"/>
          <w:szCs w:val="20"/>
        </w:rPr>
        <w:t>, unless otherwise noted.</w:t>
      </w:r>
    </w:p>
    <w:p w14:paraId="5F1DA5B1" w14:textId="77777777" w:rsidR="006759B2" w:rsidRDefault="006759B2" w:rsidP="006759B2">
      <w:pPr>
        <w:keepNext/>
        <w:keepLines/>
        <w:tabs>
          <w:tab w:val="left" w:pos="10800"/>
        </w:tabs>
        <w:spacing w:before="40"/>
        <w:rPr>
          <w:sz w:val="16"/>
          <w:szCs w:val="16"/>
          <w:u w:val="single"/>
        </w:rPr>
      </w:pPr>
    </w:p>
    <w:p w14:paraId="0F6A51BE" w14:textId="77777777" w:rsidR="00F00AD2" w:rsidRDefault="006759B2" w:rsidP="006759B2">
      <w:pPr>
        <w:keepNext/>
        <w:keepLines/>
        <w:tabs>
          <w:tab w:val="left" w:pos="6480"/>
          <w:tab w:val="left" w:pos="10800"/>
        </w:tabs>
        <w:spacing w:before="40"/>
        <w:rPr>
          <w:sz w:val="20"/>
          <w:szCs w:val="20"/>
          <w:u w:val="single"/>
        </w:rPr>
      </w:pPr>
      <w:r>
        <w:rPr>
          <w:sz w:val="20"/>
          <w:szCs w:val="20"/>
        </w:rPr>
        <w:t>Authorized IRB Signature:</w:t>
      </w:r>
      <w:r>
        <w:rPr>
          <w:sz w:val="20"/>
          <w:szCs w:val="20"/>
          <w:u w:val="single"/>
        </w:rPr>
        <w:tab/>
      </w:r>
      <w:r>
        <w:rPr>
          <w:sz w:val="20"/>
          <w:szCs w:val="20"/>
        </w:rPr>
        <w:t>IRB Approval Date:</w:t>
      </w:r>
      <w:r>
        <w:rPr>
          <w:sz w:val="20"/>
          <w:szCs w:val="20"/>
          <w:u w:val="single"/>
        </w:rPr>
        <w:tab/>
      </w:r>
    </w:p>
    <w:p w14:paraId="7CCEA2B6" w14:textId="77777777" w:rsidR="00D179DA" w:rsidRDefault="00D179DA" w:rsidP="006759B2">
      <w:pPr>
        <w:keepNext/>
        <w:keepLines/>
        <w:tabs>
          <w:tab w:val="left" w:pos="6480"/>
          <w:tab w:val="left" w:pos="10800"/>
        </w:tabs>
        <w:spacing w:before="40"/>
        <w:rPr>
          <w:sz w:val="20"/>
          <w:szCs w:val="20"/>
        </w:rPr>
      </w:pPr>
    </w:p>
    <w:p w14:paraId="1E452544" w14:textId="77777777" w:rsidR="00D179DA" w:rsidRPr="00D179DA" w:rsidRDefault="00D179DA" w:rsidP="006759B2">
      <w:pPr>
        <w:keepNext/>
        <w:keepLines/>
        <w:tabs>
          <w:tab w:val="left" w:pos="6480"/>
          <w:tab w:val="left" w:pos="10800"/>
        </w:tabs>
        <w:spacing w:before="40"/>
        <w:rPr>
          <w:sz w:val="20"/>
          <w:szCs w:val="20"/>
        </w:rPr>
      </w:pPr>
      <w:r w:rsidRPr="00D179DA">
        <w:rPr>
          <w:sz w:val="20"/>
          <w:szCs w:val="20"/>
        </w:rPr>
        <w:t xml:space="preserve">Printed </w:t>
      </w:r>
      <w:r w:rsidR="006D7F22">
        <w:rPr>
          <w:sz w:val="20"/>
          <w:szCs w:val="20"/>
        </w:rPr>
        <w:t xml:space="preserve">Name of </w:t>
      </w:r>
      <w:r w:rsidRPr="00D179DA">
        <w:rPr>
          <w:sz w:val="20"/>
          <w:szCs w:val="20"/>
        </w:rPr>
        <w:t xml:space="preserve">IRB </w:t>
      </w:r>
      <w:r w:rsidR="00424889">
        <w:rPr>
          <w:sz w:val="20"/>
          <w:szCs w:val="20"/>
        </w:rPr>
        <w:t>Member</w:t>
      </w:r>
      <w:r w:rsidRPr="00D179DA">
        <w:rPr>
          <w:sz w:val="20"/>
          <w:szCs w:val="20"/>
        </w:rPr>
        <w:t xml:space="preserve">:  </w:t>
      </w:r>
      <w:r w:rsidRPr="00D179DA">
        <w:rPr>
          <w:sz w:val="20"/>
          <w:szCs w:val="20"/>
          <w:u w:val="single"/>
        </w:rPr>
        <w:tab/>
      </w:r>
    </w:p>
    <w:p w14:paraId="5DB37300" w14:textId="77777777" w:rsidR="006A0CAA" w:rsidRDefault="000D7D2E" w:rsidP="006759B2">
      <w:pPr>
        <w:keepNext/>
        <w:keepLines/>
        <w:tabs>
          <w:tab w:val="left" w:pos="6480"/>
          <w:tab w:val="left" w:pos="10800"/>
        </w:tabs>
        <w:spacing w:before="40"/>
      </w:pPr>
      <w:r>
        <w:rPr>
          <w:b/>
          <w:iCs/>
          <w:noProof/>
          <w:sz w:val="20"/>
          <w:szCs w:val="20"/>
        </w:rPr>
        <mc:AlternateContent>
          <mc:Choice Requires="wps">
            <w:drawing>
              <wp:anchor distT="0" distB="0" distL="114300" distR="114300" simplePos="0" relativeHeight="251658240" behindDoc="0" locked="0" layoutInCell="1" allowOverlap="1" wp14:anchorId="3250047A" wp14:editId="42C88633">
                <wp:simplePos x="0" y="0"/>
                <wp:positionH relativeFrom="column">
                  <wp:posOffset>-33020</wp:posOffset>
                </wp:positionH>
                <wp:positionV relativeFrom="paragraph">
                  <wp:posOffset>4222750</wp:posOffset>
                </wp:positionV>
                <wp:extent cx="2517140" cy="732790"/>
                <wp:effectExtent l="5080" t="5715" r="11430" b="1397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732790"/>
                        </a:xfrm>
                        <a:prstGeom prst="rect">
                          <a:avLst/>
                        </a:prstGeom>
                        <a:solidFill>
                          <a:srgbClr val="FFFFFF"/>
                        </a:solidFill>
                        <a:ln w="9525">
                          <a:solidFill>
                            <a:srgbClr val="000000"/>
                          </a:solidFill>
                          <a:miter lim="800000"/>
                          <a:headEnd/>
                          <a:tailEnd/>
                        </a:ln>
                      </wps:spPr>
                      <wps:txbx>
                        <w:txbxContent>
                          <w:p w14:paraId="71BF8721" w14:textId="77777777" w:rsidR="00734F45" w:rsidRPr="00FE0559" w:rsidRDefault="00734F45" w:rsidP="008E317F">
                            <w:pPr>
                              <w:tabs>
                                <w:tab w:val="left" w:pos="2070"/>
                              </w:tabs>
                              <w:jc w:val="center"/>
                              <w:rPr>
                                <w:i/>
                                <w:sz w:val="18"/>
                                <w:szCs w:val="18"/>
                              </w:rPr>
                            </w:pPr>
                            <w:r w:rsidRPr="00FE0559">
                              <w:rPr>
                                <w:i/>
                                <w:sz w:val="18"/>
                                <w:szCs w:val="18"/>
                              </w:rPr>
                              <w:t>For IU Human Subjects Office use only.</w:t>
                            </w:r>
                          </w:p>
                          <w:p w14:paraId="5BAFF339" w14:textId="77777777" w:rsidR="00734F45" w:rsidRDefault="00734F45" w:rsidP="008E317F">
                            <w:pPr>
                              <w:tabs>
                                <w:tab w:val="left" w:pos="2070"/>
                              </w:tabs>
                              <w:rPr>
                                <w:sz w:val="18"/>
                                <w:szCs w:val="18"/>
                              </w:rPr>
                            </w:pPr>
                          </w:p>
                          <w:p w14:paraId="0812C3D4" w14:textId="77777777" w:rsidR="00734F45" w:rsidRDefault="00734F45" w:rsidP="008E317F">
                            <w:pPr>
                              <w:tabs>
                                <w:tab w:val="left" w:pos="2070"/>
                              </w:tabs>
                              <w:rPr>
                                <w:sz w:val="18"/>
                                <w:szCs w:val="18"/>
                              </w:rPr>
                            </w:pPr>
                            <w:r w:rsidRPr="00B94DE5">
                              <w:rPr>
                                <w:sz w:val="18"/>
                                <w:szCs w:val="18"/>
                              </w:rPr>
                              <w:t>Recorded in the Minutes of:</w:t>
                            </w:r>
                            <w:r w:rsidRPr="00B94DE5">
                              <w:rPr>
                                <w:sz w:val="18"/>
                                <w:szCs w:val="18"/>
                              </w:rPr>
                              <w:tab/>
                            </w:r>
                            <w:r w:rsidRPr="00B94DE5">
                              <w:rPr>
                                <w:sz w:val="18"/>
                                <w:szCs w:val="18"/>
                                <w:u w:val="single"/>
                              </w:rPr>
                              <w:tab/>
                            </w:r>
                            <w:r w:rsidRPr="00B94DE5">
                              <w:rPr>
                                <w:sz w:val="18"/>
                                <w:szCs w:val="18"/>
                                <w:u w:val="single"/>
                              </w:rPr>
                              <w:tab/>
                            </w:r>
                            <w:r w:rsidRPr="00B94DE5">
                              <w:rPr>
                                <w:sz w:val="18"/>
                                <w:szCs w:val="18"/>
                                <w:u w:val="single"/>
                              </w:rPr>
                              <w:tab/>
                            </w:r>
                          </w:p>
                          <w:p w14:paraId="52EF41A1" w14:textId="77777777" w:rsidR="00734F45" w:rsidRPr="00B94DE5" w:rsidRDefault="00734F45" w:rsidP="008E317F">
                            <w:pPr>
                              <w:tabs>
                                <w:tab w:val="left" w:pos="2070"/>
                              </w:tabs>
                              <w:rPr>
                                <w:sz w:val="18"/>
                                <w:szCs w:val="18"/>
                                <w:u w:val="single"/>
                              </w:rPr>
                            </w:pPr>
                            <w:r>
                              <w:rPr>
                                <w:sz w:val="18"/>
                                <w:szCs w:val="18"/>
                              </w:rPr>
                              <w:tab/>
                            </w:r>
                            <w:r w:rsidRPr="00B94DE5">
                              <w:rPr>
                                <w:sz w:val="18"/>
                                <w:szCs w:val="18"/>
                                <w:u w:val="single"/>
                              </w:rPr>
                              <w:tab/>
                            </w:r>
                            <w:r w:rsidRPr="00B94DE5">
                              <w:rPr>
                                <w:sz w:val="18"/>
                                <w:szCs w:val="18"/>
                                <w:u w:val="single"/>
                              </w:rPr>
                              <w:tab/>
                            </w:r>
                            <w:r w:rsidRPr="00B94DE5">
                              <w:rPr>
                                <w:sz w:val="18"/>
                                <w:szCs w:val="18"/>
                                <w:u w:val="single"/>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1" o:spid="_x0000_s1026" type="#_x0000_t202" style="position:absolute;margin-left:-2.6pt;margin-top:332.5pt;width:198.2pt;height:5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">
                <v:textbox>
                  <w:txbxContent>
                    <w:p w:rsidR="00734F45" w:rsidRPr="00FE0559" w:rsidRDefault="00734F45" w:rsidP="008E317F">
                      <w:pPr>
                        <w:tabs>
                          <w:tab w:val="left" w:pos="2070"/>
                        </w:tabs>
                        <w:jc w:val="center"/>
                        <w:rPr>
                          <w:i/>
                          <w:sz w:val="18"/>
                          <w:szCs w:val="18"/>
                        </w:rPr>
                      </w:pPr>
                      <w:r w:rsidRPr="00FE0559">
                        <w:rPr>
                          <w:i/>
                          <w:sz w:val="18"/>
                          <w:szCs w:val="18"/>
                        </w:rPr>
                        <w:t>For IU Human Subjects Office use only.</w:t>
                      </w:r>
                    </w:p>
                    <w:p w:rsidR="00734F45" w:rsidRDefault="00734F45" w:rsidP="008E317F">
                      <w:pPr>
                        <w:tabs>
                          <w:tab w:val="left" w:pos="2070"/>
                        </w:tabs>
                        <w:rPr>
                          <w:sz w:val="18"/>
                          <w:szCs w:val="18"/>
                        </w:rPr>
                      </w:pPr>
                    </w:p>
                    <w:p w:rsidR="00734F45" w:rsidRDefault="00734F45" w:rsidP="008E317F">
                      <w:pPr>
                        <w:tabs>
                          <w:tab w:val="left" w:pos="2070"/>
                        </w:tabs>
                        <w:rPr>
                          <w:sz w:val="18"/>
                          <w:szCs w:val="18"/>
                        </w:rPr>
                      </w:pPr>
                      <w:r w:rsidRPr="00B94DE5">
                        <w:rPr>
                          <w:sz w:val="18"/>
                          <w:szCs w:val="18"/>
                        </w:rPr>
                        <w:t>Recorded in the Minutes of:</w:t>
                      </w:r>
                      <w:r w:rsidRPr="00B94DE5">
                        <w:rPr>
                          <w:sz w:val="18"/>
                          <w:szCs w:val="18"/>
                        </w:rPr>
                        <w:tab/>
                      </w:r>
                      <w:r w:rsidRPr="00B94DE5">
                        <w:rPr>
                          <w:sz w:val="18"/>
                          <w:szCs w:val="18"/>
                          <w:u w:val="single"/>
                        </w:rPr>
                        <w:tab/>
                      </w:r>
                      <w:r w:rsidRPr="00B94DE5">
                        <w:rPr>
                          <w:sz w:val="18"/>
                          <w:szCs w:val="18"/>
                          <w:u w:val="single"/>
                        </w:rPr>
                        <w:tab/>
                      </w:r>
                      <w:r w:rsidRPr="00B94DE5">
                        <w:rPr>
                          <w:sz w:val="18"/>
                          <w:szCs w:val="18"/>
                          <w:u w:val="single"/>
                        </w:rPr>
                        <w:tab/>
                      </w:r>
                    </w:p>
                    <w:p w:rsidR="00734F45" w:rsidRPr="00B94DE5" w:rsidRDefault="00734F45" w:rsidP="008E317F">
                      <w:pPr>
                        <w:tabs>
                          <w:tab w:val="left" w:pos="2070"/>
                        </w:tabs>
                        <w:rPr>
                          <w:sz w:val="18"/>
                          <w:szCs w:val="18"/>
                          <w:u w:val="single"/>
                        </w:rPr>
                      </w:pPr>
                      <w:r>
                        <w:rPr>
                          <w:sz w:val="18"/>
                          <w:szCs w:val="18"/>
                        </w:rPr>
                        <w:tab/>
                      </w:r>
                      <w:r w:rsidRPr="00B94DE5">
                        <w:rPr>
                          <w:sz w:val="18"/>
                          <w:szCs w:val="18"/>
                          <w:u w:val="single"/>
                        </w:rPr>
                        <w:tab/>
                      </w:r>
                      <w:r w:rsidRPr="00B94DE5">
                        <w:rPr>
                          <w:sz w:val="18"/>
                          <w:szCs w:val="18"/>
                          <w:u w:val="single"/>
                        </w:rPr>
                        <w:tab/>
                      </w:r>
                      <w:r w:rsidRPr="00B94DE5">
                        <w:rPr>
                          <w:sz w:val="18"/>
                          <w:szCs w:val="18"/>
                          <w:u w:val="single"/>
                        </w:rPr>
                        <w:tab/>
                      </w:r>
                    </w:p>
                  </w:txbxContent>
                </v:textbox>
              </v:shape>
            </w:pict>
          </mc:Fallback>
        </mc:AlternateContent>
      </w:r>
    </w:p>
    <w:sectPr w:rsidR="006A0CAA" w:rsidSect="006A0CAA">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Winter Mason" w:date="2013-10-31T14:10:00Z" w:initials="WM">
    <w:p w14:paraId="21D1301D" w14:textId="77777777" w:rsidR="00E72CB7" w:rsidRDefault="00E72CB7">
      <w:pPr>
        <w:pStyle w:val="CommentText"/>
      </w:pPr>
      <w:r>
        <w:rPr>
          <w:rStyle w:val="CommentReference"/>
        </w:rPr>
        <w:annotationRef/>
      </w:r>
      <w:r>
        <w:t>So are you think we would require Twitter and make Facebook optional?  I guess I was imagining it would be either/or.</w:t>
      </w:r>
    </w:p>
  </w:comment>
  <w:comment w:id="26" w:author="Winter Mason" w:date="2013-10-31T15:43:00Z" w:initials="WM">
    <w:p w14:paraId="0B85A139" w14:textId="04547B40" w:rsidR="003F1757" w:rsidRDefault="003F1757">
      <w:pPr>
        <w:pStyle w:val="CommentText"/>
      </w:pPr>
      <w:r>
        <w:rPr>
          <w:rStyle w:val="CommentReference"/>
        </w:rPr>
        <w:annotationRef/>
      </w:r>
      <w:r>
        <w:t>Was it really optional for them to authorize us to access Twitter?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C9559" w14:textId="77777777" w:rsidR="0067127A" w:rsidRDefault="0067127A">
      <w:r>
        <w:separator/>
      </w:r>
    </w:p>
  </w:endnote>
  <w:endnote w:type="continuationSeparator" w:id="0">
    <w:p w14:paraId="0940206B" w14:textId="77777777" w:rsidR="0067127A" w:rsidRDefault="0067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fornian FB">
    <w:altName w:val="Helvetica Neue Bold Condensed"/>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93083" w14:textId="77777777" w:rsidR="00734F45" w:rsidRPr="00C3772E" w:rsidRDefault="00734F45" w:rsidP="006A0CAA">
    <w:pPr>
      <w:pStyle w:val="Footer"/>
      <w:tabs>
        <w:tab w:val="clear" w:pos="8640"/>
        <w:tab w:val="left" w:pos="2520"/>
        <w:tab w:val="left" w:pos="5400"/>
        <w:tab w:val="right" w:pos="10800"/>
      </w:tabs>
      <w:rPr>
        <w:sz w:val="20"/>
        <w:szCs w:val="20"/>
      </w:rPr>
    </w:pPr>
    <w:r>
      <w:rPr>
        <w:sz w:val="20"/>
        <w:szCs w:val="20"/>
      </w:rPr>
      <w:tab/>
    </w:r>
    <w:r>
      <w:rPr>
        <w:sz w:val="20"/>
        <w:szCs w:val="20"/>
      </w:rPr>
      <w:tab/>
    </w:r>
    <w:r>
      <w:rPr>
        <w:sz w:val="20"/>
        <w:szCs w:val="20"/>
      </w:rPr>
      <w:tab/>
    </w:r>
    <w:r w:rsidR="0026346F" w:rsidRPr="00087499">
      <w:rPr>
        <w:rStyle w:val="PageNumber"/>
        <w:sz w:val="20"/>
        <w:szCs w:val="20"/>
      </w:rPr>
      <w:fldChar w:fldCharType="begin"/>
    </w:r>
    <w:r w:rsidRPr="00087499">
      <w:rPr>
        <w:rStyle w:val="PageNumber"/>
        <w:sz w:val="20"/>
        <w:szCs w:val="20"/>
      </w:rPr>
      <w:instrText xml:space="preserve"> PAGE </w:instrText>
    </w:r>
    <w:r w:rsidR="0026346F" w:rsidRPr="00087499">
      <w:rPr>
        <w:rStyle w:val="PageNumber"/>
        <w:sz w:val="20"/>
        <w:szCs w:val="20"/>
      </w:rPr>
      <w:fldChar w:fldCharType="separate"/>
    </w:r>
    <w:r w:rsidR="003F1757">
      <w:rPr>
        <w:rStyle w:val="PageNumber"/>
        <w:noProof/>
        <w:sz w:val="20"/>
        <w:szCs w:val="20"/>
      </w:rPr>
      <w:t>2</w:t>
    </w:r>
    <w:r w:rsidR="0026346F" w:rsidRPr="00087499">
      <w:rPr>
        <w:rStyle w:val="PageNumber"/>
        <w:sz w:val="20"/>
        <w:szCs w:val="20"/>
      </w:rPr>
      <w:fldChar w:fldCharType="end"/>
    </w:r>
    <w:r>
      <w:rPr>
        <w:sz w:val="20"/>
        <w:szCs w:val="20"/>
      </w:rPr>
      <w:tab/>
      <w:t xml:space="preserve">IRB Form </w:t>
    </w:r>
    <w:r w:rsidRPr="00B70F8D">
      <w:rPr>
        <w:sz w:val="18"/>
        <w:szCs w:val="18"/>
      </w:rPr>
      <w:t>v</w:t>
    </w:r>
    <w:r>
      <w:rPr>
        <w:sz w:val="18"/>
        <w:szCs w:val="18"/>
      </w:rPr>
      <w:t>10/01/2011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6E6AE" w14:textId="77777777" w:rsidR="00734F45" w:rsidRPr="00EF688E" w:rsidRDefault="00734F45" w:rsidP="00C52C6F">
    <w:pPr>
      <w:pStyle w:val="Footer"/>
      <w:jc w:val="right"/>
      <w:rPr>
        <w:sz w:val="18"/>
        <w:szCs w:val="18"/>
      </w:rPr>
    </w:pPr>
    <w:r>
      <w:rPr>
        <w:sz w:val="18"/>
        <w:szCs w:val="18"/>
      </w:rPr>
      <w:t>IRB Form</w:t>
    </w:r>
    <w:r w:rsidR="00DB0B5D">
      <w:rPr>
        <w:sz w:val="18"/>
        <w:szCs w:val="18"/>
      </w:rPr>
      <w:t xml:space="preserve"> v</w:t>
    </w:r>
    <w:r w:rsidR="00EA44CD">
      <w:rPr>
        <w:sz w:val="18"/>
        <w:szCs w:val="18"/>
      </w:rPr>
      <w:t>08/19</w:t>
    </w:r>
    <w:r>
      <w:rPr>
        <w:sz w:val="18"/>
        <w:szCs w:val="18"/>
      </w:rPr>
      <w:t>/2013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E2E26" w14:textId="77777777" w:rsidR="00734F45" w:rsidRPr="00C3772E" w:rsidRDefault="00734F45" w:rsidP="006A0CAA">
    <w:pPr>
      <w:pStyle w:val="Footer"/>
      <w:tabs>
        <w:tab w:val="clear" w:pos="8640"/>
        <w:tab w:val="left" w:pos="2520"/>
        <w:tab w:val="left" w:pos="5400"/>
        <w:tab w:val="right" w:pos="10800"/>
      </w:tabs>
      <w:rPr>
        <w:sz w:val="20"/>
        <w:szCs w:val="20"/>
      </w:rPr>
    </w:pPr>
    <w:r>
      <w:rPr>
        <w:sz w:val="20"/>
        <w:szCs w:val="20"/>
      </w:rPr>
      <w:tab/>
    </w:r>
    <w:r>
      <w:rPr>
        <w:sz w:val="20"/>
        <w:szCs w:val="20"/>
      </w:rPr>
      <w:tab/>
    </w:r>
    <w:r>
      <w:rPr>
        <w:sz w:val="20"/>
        <w:szCs w:val="20"/>
      </w:rPr>
      <w:tab/>
    </w:r>
    <w:r w:rsidR="0026346F" w:rsidRPr="00087499">
      <w:rPr>
        <w:rStyle w:val="PageNumber"/>
        <w:sz w:val="20"/>
        <w:szCs w:val="20"/>
      </w:rPr>
      <w:fldChar w:fldCharType="begin"/>
    </w:r>
    <w:r w:rsidRPr="00087499">
      <w:rPr>
        <w:rStyle w:val="PageNumber"/>
        <w:sz w:val="20"/>
        <w:szCs w:val="20"/>
      </w:rPr>
      <w:instrText xml:space="preserve"> PAGE </w:instrText>
    </w:r>
    <w:r w:rsidR="0026346F" w:rsidRPr="00087499">
      <w:rPr>
        <w:rStyle w:val="PageNumber"/>
        <w:sz w:val="20"/>
        <w:szCs w:val="20"/>
      </w:rPr>
      <w:fldChar w:fldCharType="separate"/>
    </w:r>
    <w:r w:rsidR="003F1757">
      <w:rPr>
        <w:rStyle w:val="PageNumber"/>
        <w:noProof/>
        <w:sz w:val="20"/>
        <w:szCs w:val="20"/>
      </w:rPr>
      <w:t>4</w:t>
    </w:r>
    <w:r w:rsidR="0026346F" w:rsidRPr="00087499">
      <w:rPr>
        <w:rStyle w:val="PageNumber"/>
        <w:sz w:val="20"/>
        <w:szCs w:val="20"/>
      </w:rPr>
      <w:fldChar w:fldCharType="end"/>
    </w:r>
    <w:r>
      <w:rPr>
        <w:sz w:val="20"/>
        <w:szCs w:val="20"/>
      </w:rPr>
      <w:tab/>
      <w:t xml:space="preserve">IRB Form </w:t>
    </w:r>
    <w:r w:rsidR="00DB0B5D">
      <w:rPr>
        <w:sz w:val="20"/>
        <w:szCs w:val="20"/>
      </w:rPr>
      <w:t>v</w:t>
    </w:r>
    <w:r w:rsidR="00EA44CD">
      <w:rPr>
        <w:sz w:val="18"/>
        <w:szCs w:val="18"/>
      </w:rPr>
      <w:t>08</w:t>
    </w:r>
    <w:r w:rsidR="004D1737">
      <w:rPr>
        <w:sz w:val="18"/>
        <w:szCs w:val="18"/>
      </w:rPr>
      <w:t>/1</w:t>
    </w:r>
    <w:r w:rsidR="00EA44CD">
      <w:rPr>
        <w:sz w:val="18"/>
        <w:szCs w:val="18"/>
      </w:rPr>
      <w:t>9</w:t>
    </w:r>
    <w:r w:rsidR="004D1737">
      <w:rPr>
        <w:sz w:val="18"/>
        <w:szCs w:val="18"/>
      </w:rPr>
      <w:t>/</w:t>
    </w:r>
    <w:r>
      <w:rPr>
        <w:sz w:val="18"/>
        <w:szCs w:val="18"/>
      </w:rPr>
      <w:t>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47736" w14:textId="77777777" w:rsidR="0067127A" w:rsidRDefault="0067127A">
      <w:r>
        <w:separator/>
      </w:r>
    </w:p>
  </w:footnote>
  <w:footnote w:type="continuationSeparator" w:id="0">
    <w:p w14:paraId="3B2049C3" w14:textId="77777777" w:rsidR="0067127A" w:rsidRDefault="00671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6923"/>
    <w:multiLevelType w:val="hybridMultilevel"/>
    <w:tmpl w:val="A1026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4B0689"/>
    <w:multiLevelType w:val="hybridMultilevel"/>
    <w:tmpl w:val="576068F0"/>
    <w:lvl w:ilvl="0" w:tplc="40B0F76A">
      <w:start w:val="5"/>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F9"/>
    <w:rsid w:val="000062D6"/>
    <w:rsid w:val="00015D48"/>
    <w:rsid w:val="000203B8"/>
    <w:rsid w:val="000671F1"/>
    <w:rsid w:val="00096540"/>
    <w:rsid w:val="000A64C6"/>
    <w:rsid w:val="000B5359"/>
    <w:rsid w:val="000C2200"/>
    <w:rsid w:val="000D0851"/>
    <w:rsid w:val="000D6BFF"/>
    <w:rsid w:val="000D7D2E"/>
    <w:rsid w:val="000E03A4"/>
    <w:rsid w:val="000F3B1E"/>
    <w:rsid w:val="0011381D"/>
    <w:rsid w:val="00172C15"/>
    <w:rsid w:val="00184623"/>
    <w:rsid w:val="001A1C31"/>
    <w:rsid w:val="001B5E1F"/>
    <w:rsid w:val="001C12B5"/>
    <w:rsid w:val="001C40A5"/>
    <w:rsid w:val="001D2929"/>
    <w:rsid w:val="001D56C2"/>
    <w:rsid w:val="001F0966"/>
    <w:rsid w:val="001F27BB"/>
    <w:rsid w:val="00205DAD"/>
    <w:rsid w:val="002373CD"/>
    <w:rsid w:val="00251B21"/>
    <w:rsid w:val="00254DA0"/>
    <w:rsid w:val="0026346F"/>
    <w:rsid w:val="00267BC6"/>
    <w:rsid w:val="00275F0E"/>
    <w:rsid w:val="002849FC"/>
    <w:rsid w:val="00286C27"/>
    <w:rsid w:val="002C04ED"/>
    <w:rsid w:val="002C557D"/>
    <w:rsid w:val="002D095A"/>
    <w:rsid w:val="002E59AA"/>
    <w:rsid w:val="003337F8"/>
    <w:rsid w:val="00342DBC"/>
    <w:rsid w:val="00352506"/>
    <w:rsid w:val="003536AE"/>
    <w:rsid w:val="0036284A"/>
    <w:rsid w:val="00386026"/>
    <w:rsid w:val="003F1757"/>
    <w:rsid w:val="003F23CB"/>
    <w:rsid w:val="003F6913"/>
    <w:rsid w:val="00403156"/>
    <w:rsid w:val="00424889"/>
    <w:rsid w:val="004467BE"/>
    <w:rsid w:val="004471AB"/>
    <w:rsid w:val="00456110"/>
    <w:rsid w:val="00475C62"/>
    <w:rsid w:val="004762AF"/>
    <w:rsid w:val="0048165C"/>
    <w:rsid w:val="004941A3"/>
    <w:rsid w:val="004A0800"/>
    <w:rsid w:val="004D1110"/>
    <w:rsid w:val="004D1737"/>
    <w:rsid w:val="004D2A31"/>
    <w:rsid w:val="004E0344"/>
    <w:rsid w:val="004E17F8"/>
    <w:rsid w:val="004F4BE1"/>
    <w:rsid w:val="004F7950"/>
    <w:rsid w:val="00531FC6"/>
    <w:rsid w:val="005562B5"/>
    <w:rsid w:val="00565E48"/>
    <w:rsid w:val="005851ED"/>
    <w:rsid w:val="005A6C9E"/>
    <w:rsid w:val="005C79A1"/>
    <w:rsid w:val="005D4EF6"/>
    <w:rsid w:val="00612F51"/>
    <w:rsid w:val="00622B3C"/>
    <w:rsid w:val="006257F2"/>
    <w:rsid w:val="0064733E"/>
    <w:rsid w:val="00650F70"/>
    <w:rsid w:val="00652E07"/>
    <w:rsid w:val="00661FE3"/>
    <w:rsid w:val="00671203"/>
    <w:rsid w:val="0067127A"/>
    <w:rsid w:val="006759B2"/>
    <w:rsid w:val="0067745F"/>
    <w:rsid w:val="006861A2"/>
    <w:rsid w:val="006A0CAA"/>
    <w:rsid w:val="006C69EB"/>
    <w:rsid w:val="006D69CE"/>
    <w:rsid w:val="006D7F22"/>
    <w:rsid w:val="00714BB7"/>
    <w:rsid w:val="00727254"/>
    <w:rsid w:val="007311AB"/>
    <w:rsid w:val="00734F45"/>
    <w:rsid w:val="00770198"/>
    <w:rsid w:val="00783AF3"/>
    <w:rsid w:val="0079238A"/>
    <w:rsid w:val="007A3F40"/>
    <w:rsid w:val="007B3800"/>
    <w:rsid w:val="007C51BF"/>
    <w:rsid w:val="007D0E8A"/>
    <w:rsid w:val="007F4737"/>
    <w:rsid w:val="00801411"/>
    <w:rsid w:val="0080204D"/>
    <w:rsid w:val="00834AD2"/>
    <w:rsid w:val="008424F9"/>
    <w:rsid w:val="0084308D"/>
    <w:rsid w:val="0084648C"/>
    <w:rsid w:val="00850D5D"/>
    <w:rsid w:val="00857840"/>
    <w:rsid w:val="00864B4C"/>
    <w:rsid w:val="00875E41"/>
    <w:rsid w:val="008851CB"/>
    <w:rsid w:val="008908F2"/>
    <w:rsid w:val="00896DC0"/>
    <w:rsid w:val="008B715A"/>
    <w:rsid w:val="008B77B2"/>
    <w:rsid w:val="008C2343"/>
    <w:rsid w:val="008D6EF8"/>
    <w:rsid w:val="008E317F"/>
    <w:rsid w:val="009046CF"/>
    <w:rsid w:val="00916A89"/>
    <w:rsid w:val="00916EE3"/>
    <w:rsid w:val="00921285"/>
    <w:rsid w:val="00935849"/>
    <w:rsid w:val="00937EC7"/>
    <w:rsid w:val="009414B4"/>
    <w:rsid w:val="00943577"/>
    <w:rsid w:val="009435AD"/>
    <w:rsid w:val="009506BA"/>
    <w:rsid w:val="00953E2B"/>
    <w:rsid w:val="00960163"/>
    <w:rsid w:val="00982C4F"/>
    <w:rsid w:val="00990CF8"/>
    <w:rsid w:val="009B17FF"/>
    <w:rsid w:val="009B1F89"/>
    <w:rsid w:val="009D62B2"/>
    <w:rsid w:val="00A71158"/>
    <w:rsid w:val="00A91175"/>
    <w:rsid w:val="00AA17CA"/>
    <w:rsid w:val="00AA2128"/>
    <w:rsid w:val="00AB026C"/>
    <w:rsid w:val="00AE0723"/>
    <w:rsid w:val="00AE376A"/>
    <w:rsid w:val="00AE57F2"/>
    <w:rsid w:val="00B05D68"/>
    <w:rsid w:val="00B20C71"/>
    <w:rsid w:val="00B22E1C"/>
    <w:rsid w:val="00B3204C"/>
    <w:rsid w:val="00B626CD"/>
    <w:rsid w:val="00B70F8D"/>
    <w:rsid w:val="00B73471"/>
    <w:rsid w:val="00B85194"/>
    <w:rsid w:val="00B94DE5"/>
    <w:rsid w:val="00BD1E60"/>
    <w:rsid w:val="00BD528B"/>
    <w:rsid w:val="00BE449E"/>
    <w:rsid w:val="00C06143"/>
    <w:rsid w:val="00C218DE"/>
    <w:rsid w:val="00C3772E"/>
    <w:rsid w:val="00C40E8D"/>
    <w:rsid w:val="00C52C6F"/>
    <w:rsid w:val="00C668F7"/>
    <w:rsid w:val="00C66D76"/>
    <w:rsid w:val="00C95C45"/>
    <w:rsid w:val="00CC0A08"/>
    <w:rsid w:val="00CC67E0"/>
    <w:rsid w:val="00CC7AF4"/>
    <w:rsid w:val="00CD74A0"/>
    <w:rsid w:val="00CF1BA5"/>
    <w:rsid w:val="00CF7D81"/>
    <w:rsid w:val="00D0084D"/>
    <w:rsid w:val="00D01BAD"/>
    <w:rsid w:val="00D04ADC"/>
    <w:rsid w:val="00D05289"/>
    <w:rsid w:val="00D179DA"/>
    <w:rsid w:val="00D4295D"/>
    <w:rsid w:val="00D51C3A"/>
    <w:rsid w:val="00D666C2"/>
    <w:rsid w:val="00D77B5A"/>
    <w:rsid w:val="00D874F0"/>
    <w:rsid w:val="00DB0B5D"/>
    <w:rsid w:val="00DC2B4F"/>
    <w:rsid w:val="00DE5B46"/>
    <w:rsid w:val="00DF0034"/>
    <w:rsid w:val="00DF0C11"/>
    <w:rsid w:val="00E02668"/>
    <w:rsid w:val="00E051FC"/>
    <w:rsid w:val="00E3689B"/>
    <w:rsid w:val="00E43AE8"/>
    <w:rsid w:val="00E63CD4"/>
    <w:rsid w:val="00E72CB7"/>
    <w:rsid w:val="00E72D9C"/>
    <w:rsid w:val="00E826E1"/>
    <w:rsid w:val="00EA44CD"/>
    <w:rsid w:val="00EB1B83"/>
    <w:rsid w:val="00EE0647"/>
    <w:rsid w:val="00EF688E"/>
    <w:rsid w:val="00EF6B84"/>
    <w:rsid w:val="00F00AD2"/>
    <w:rsid w:val="00F02EC0"/>
    <w:rsid w:val="00F13C84"/>
    <w:rsid w:val="00F20521"/>
    <w:rsid w:val="00F251A3"/>
    <w:rsid w:val="00F33C05"/>
    <w:rsid w:val="00F341D2"/>
    <w:rsid w:val="00F402E2"/>
    <w:rsid w:val="00F40EE9"/>
    <w:rsid w:val="00F93373"/>
    <w:rsid w:val="00F93BEF"/>
    <w:rsid w:val="00F96931"/>
    <w:rsid w:val="00FA630C"/>
    <w:rsid w:val="00FD2DB8"/>
    <w:rsid w:val="00FE6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34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31"/>
    <w:rPr>
      <w:sz w:val="24"/>
      <w:szCs w:val="24"/>
    </w:rPr>
  </w:style>
  <w:style w:type="paragraph" w:styleId="Heading1">
    <w:name w:val="heading 1"/>
    <w:basedOn w:val="Normal"/>
    <w:next w:val="Normal"/>
    <w:qFormat/>
    <w:rsid w:val="006759B2"/>
    <w:pPr>
      <w:keepNext/>
      <w:spacing w:before="40"/>
      <w:jc w:val="center"/>
      <w:outlineLvl w:val="0"/>
    </w:pPr>
    <w:rPr>
      <w:rFonts w:ascii="Californian FB" w:hAnsi="Californian FB"/>
      <w:b/>
      <w:bCs/>
      <w:sz w:val="22"/>
      <w:szCs w:val="22"/>
    </w:rPr>
  </w:style>
  <w:style w:type="paragraph" w:styleId="Heading2">
    <w:name w:val="heading 2"/>
    <w:basedOn w:val="Normal"/>
    <w:next w:val="Normal"/>
    <w:qFormat/>
    <w:rsid w:val="006759B2"/>
    <w:pPr>
      <w:keepNext/>
      <w:pBdr>
        <w:top w:val="single" w:sz="12" w:space="1" w:color="auto"/>
        <w:left w:val="single" w:sz="12" w:space="4" w:color="auto"/>
        <w:bottom w:val="single" w:sz="12" w:space="1" w:color="auto"/>
        <w:right w:val="single" w:sz="12" w:space="4" w:color="auto"/>
      </w:pBdr>
      <w:shd w:val="clear" w:color="auto" w:fill="E6E6E6"/>
      <w:jc w:val="center"/>
      <w:outlineLvl w:val="1"/>
    </w:pPr>
    <w:rPr>
      <w:rFonts w:ascii="Californian FB" w:hAnsi="Californian FB"/>
      <w:b/>
      <w:bCs/>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759B2"/>
    <w:pPr>
      <w:tabs>
        <w:tab w:val="center" w:pos="4320"/>
        <w:tab w:val="right" w:pos="8640"/>
      </w:tabs>
    </w:pPr>
  </w:style>
  <w:style w:type="paragraph" w:styleId="BodyText">
    <w:name w:val="Body Text"/>
    <w:basedOn w:val="Normal"/>
    <w:rsid w:val="006759B2"/>
    <w:pPr>
      <w:jc w:val="both"/>
    </w:pPr>
    <w:rPr>
      <w:rFonts w:ascii="Arial" w:hAnsi="Arial" w:cs="Arial"/>
      <w:sz w:val="22"/>
      <w:szCs w:val="22"/>
    </w:rPr>
  </w:style>
  <w:style w:type="paragraph" w:styleId="BodyTextIndent">
    <w:name w:val="Body Text Indent"/>
    <w:basedOn w:val="Normal"/>
    <w:rsid w:val="006759B2"/>
    <w:pPr>
      <w:tabs>
        <w:tab w:val="left" w:pos="4320"/>
        <w:tab w:val="left" w:pos="7560"/>
        <w:tab w:val="left" w:pos="7920"/>
      </w:tabs>
      <w:jc w:val="both"/>
    </w:pPr>
    <w:rPr>
      <w:rFonts w:ascii="Arial" w:hAnsi="Arial" w:cs="Arial"/>
      <w:sz w:val="20"/>
      <w:szCs w:val="20"/>
    </w:rPr>
  </w:style>
  <w:style w:type="paragraph" w:styleId="BodyTextIndent2">
    <w:name w:val="Body Text Indent 2"/>
    <w:basedOn w:val="Normal"/>
    <w:rsid w:val="006759B2"/>
    <w:pPr>
      <w:tabs>
        <w:tab w:val="left" w:pos="4320"/>
      </w:tabs>
      <w:ind w:left="4320" w:hanging="5040"/>
      <w:jc w:val="both"/>
    </w:pPr>
    <w:rPr>
      <w:rFonts w:ascii="Arial" w:hAnsi="Arial" w:cs="Arial"/>
      <w:sz w:val="20"/>
      <w:szCs w:val="20"/>
    </w:rPr>
  </w:style>
  <w:style w:type="character" w:styleId="PageNumber">
    <w:name w:val="page number"/>
    <w:basedOn w:val="DefaultParagraphFont"/>
    <w:rsid w:val="006759B2"/>
  </w:style>
  <w:style w:type="character" w:styleId="Hyperlink">
    <w:name w:val="Hyperlink"/>
    <w:basedOn w:val="DefaultParagraphFont"/>
    <w:rsid w:val="006759B2"/>
    <w:rPr>
      <w:color w:val="0000FF"/>
      <w:u w:val="single"/>
    </w:rPr>
  </w:style>
  <w:style w:type="paragraph" w:styleId="BalloonText">
    <w:name w:val="Balloon Text"/>
    <w:basedOn w:val="Normal"/>
    <w:semiHidden/>
    <w:rsid w:val="00E63CD4"/>
    <w:rPr>
      <w:rFonts w:ascii="Tahoma" w:hAnsi="Tahoma" w:cs="Tahoma"/>
      <w:sz w:val="16"/>
      <w:szCs w:val="16"/>
    </w:rPr>
  </w:style>
  <w:style w:type="paragraph" w:styleId="Header">
    <w:name w:val="header"/>
    <w:basedOn w:val="Normal"/>
    <w:rsid w:val="00E63CD4"/>
    <w:pPr>
      <w:tabs>
        <w:tab w:val="center" w:pos="4320"/>
        <w:tab w:val="right" w:pos="8640"/>
      </w:tabs>
    </w:pPr>
  </w:style>
  <w:style w:type="character" w:styleId="FollowedHyperlink">
    <w:name w:val="FollowedHyperlink"/>
    <w:basedOn w:val="DefaultParagraphFont"/>
    <w:rsid w:val="00F251A3"/>
    <w:rPr>
      <w:color w:val="800080"/>
      <w:u w:val="single"/>
    </w:rPr>
  </w:style>
  <w:style w:type="character" w:styleId="CommentReference">
    <w:name w:val="annotation reference"/>
    <w:basedOn w:val="DefaultParagraphFont"/>
    <w:semiHidden/>
    <w:rsid w:val="003F6913"/>
    <w:rPr>
      <w:sz w:val="16"/>
      <w:szCs w:val="16"/>
    </w:rPr>
  </w:style>
  <w:style w:type="paragraph" w:styleId="CommentText">
    <w:name w:val="annotation text"/>
    <w:basedOn w:val="Normal"/>
    <w:link w:val="CommentTextChar"/>
    <w:semiHidden/>
    <w:rsid w:val="003F6913"/>
    <w:rPr>
      <w:sz w:val="20"/>
      <w:szCs w:val="20"/>
    </w:rPr>
  </w:style>
  <w:style w:type="paragraph" w:styleId="CommentSubject">
    <w:name w:val="annotation subject"/>
    <w:basedOn w:val="CommentText"/>
    <w:next w:val="CommentText"/>
    <w:semiHidden/>
    <w:rsid w:val="003F6913"/>
    <w:rPr>
      <w:b/>
      <w:bCs/>
    </w:rPr>
  </w:style>
  <w:style w:type="paragraph" w:styleId="NormalWeb">
    <w:name w:val="Normal (Web)"/>
    <w:basedOn w:val="Normal"/>
    <w:rsid w:val="00661FE3"/>
    <w:pPr>
      <w:spacing w:before="100" w:beforeAutospacing="1" w:after="100" w:afterAutospacing="1"/>
    </w:pPr>
  </w:style>
  <w:style w:type="character" w:customStyle="1" w:styleId="CommentTextChar">
    <w:name w:val="Comment Text Char"/>
    <w:basedOn w:val="DefaultParagraphFont"/>
    <w:link w:val="CommentText"/>
    <w:rsid w:val="00DE5B46"/>
    <w:rPr>
      <w:lang w:val="en-US" w:eastAsia="en-US" w:bidi="ar-SA"/>
    </w:rPr>
  </w:style>
  <w:style w:type="table" w:styleId="TableGrid">
    <w:name w:val="Table Grid"/>
    <w:basedOn w:val="TableNormal"/>
    <w:rsid w:val="00734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31"/>
    <w:rPr>
      <w:sz w:val="24"/>
      <w:szCs w:val="24"/>
    </w:rPr>
  </w:style>
  <w:style w:type="paragraph" w:styleId="Heading1">
    <w:name w:val="heading 1"/>
    <w:basedOn w:val="Normal"/>
    <w:next w:val="Normal"/>
    <w:qFormat/>
    <w:rsid w:val="006759B2"/>
    <w:pPr>
      <w:keepNext/>
      <w:spacing w:before="40"/>
      <w:jc w:val="center"/>
      <w:outlineLvl w:val="0"/>
    </w:pPr>
    <w:rPr>
      <w:rFonts w:ascii="Californian FB" w:hAnsi="Californian FB"/>
      <w:b/>
      <w:bCs/>
      <w:sz w:val="22"/>
      <w:szCs w:val="22"/>
    </w:rPr>
  </w:style>
  <w:style w:type="paragraph" w:styleId="Heading2">
    <w:name w:val="heading 2"/>
    <w:basedOn w:val="Normal"/>
    <w:next w:val="Normal"/>
    <w:qFormat/>
    <w:rsid w:val="006759B2"/>
    <w:pPr>
      <w:keepNext/>
      <w:pBdr>
        <w:top w:val="single" w:sz="12" w:space="1" w:color="auto"/>
        <w:left w:val="single" w:sz="12" w:space="4" w:color="auto"/>
        <w:bottom w:val="single" w:sz="12" w:space="1" w:color="auto"/>
        <w:right w:val="single" w:sz="12" w:space="4" w:color="auto"/>
      </w:pBdr>
      <w:shd w:val="clear" w:color="auto" w:fill="E6E6E6"/>
      <w:jc w:val="center"/>
      <w:outlineLvl w:val="1"/>
    </w:pPr>
    <w:rPr>
      <w:rFonts w:ascii="Californian FB" w:hAnsi="Californian FB"/>
      <w:b/>
      <w:bCs/>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759B2"/>
    <w:pPr>
      <w:tabs>
        <w:tab w:val="center" w:pos="4320"/>
        <w:tab w:val="right" w:pos="8640"/>
      </w:tabs>
    </w:pPr>
  </w:style>
  <w:style w:type="paragraph" w:styleId="BodyText">
    <w:name w:val="Body Text"/>
    <w:basedOn w:val="Normal"/>
    <w:rsid w:val="006759B2"/>
    <w:pPr>
      <w:jc w:val="both"/>
    </w:pPr>
    <w:rPr>
      <w:rFonts w:ascii="Arial" w:hAnsi="Arial" w:cs="Arial"/>
      <w:sz w:val="22"/>
      <w:szCs w:val="22"/>
    </w:rPr>
  </w:style>
  <w:style w:type="paragraph" w:styleId="BodyTextIndent">
    <w:name w:val="Body Text Indent"/>
    <w:basedOn w:val="Normal"/>
    <w:rsid w:val="006759B2"/>
    <w:pPr>
      <w:tabs>
        <w:tab w:val="left" w:pos="4320"/>
        <w:tab w:val="left" w:pos="7560"/>
        <w:tab w:val="left" w:pos="7920"/>
      </w:tabs>
      <w:jc w:val="both"/>
    </w:pPr>
    <w:rPr>
      <w:rFonts w:ascii="Arial" w:hAnsi="Arial" w:cs="Arial"/>
      <w:sz w:val="20"/>
      <w:szCs w:val="20"/>
    </w:rPr>
  </w:style>
  <w:style w:type="paragraph" w:styleId="BodyTextIndent2">
    <w:name w:val="Body Text Indent 2"/>
    <w:basedOn w:val="Normal"/>
    <w:rsid w:val="006759B2"/>
    <w:pPr>
      <w:tabs>
        <w:tab w:val="left" w:pos="4320"/>
      </w:tabs>
      <w:ind w:left="4320" w:hanging="5040"/>
      <w:jc w:val="both"/>
    </w:pPr>
    <w:rPr>
      <w:rFonts w:ascii="Arial" w:hAnsi="Arial" w:cs="Arial"/>
      <w:sz w:val="20"/>
      <w:szCs w:val="20"/>
    </w:rPr>
  </w:style>
  <w:style w:type="character" w:styleId="PageNumber">
    <w:name w:val="page number"/>
    <w:basedOn w:val="DefaultParagraphFont"/>
    <w:rsid w:val="006759B2"/>
  </w:style>
  <w:style w:type="character" w:styleId="Hyperlink">
    <w:name w:val="Hyperlink"/>
    <w:basedOn w:val="DefaultParagraphFont"/>
    <w:rsid w:val="006759B2"/>
    <w:rPr>
      <w:color w:val="0000FF"/>
      <w:u w:val="single"/>
    </w:rPr>
  </w:style>
  <w:style w:type="paragraph" w:styleId="BalloonText">
    <w:name w:val="Balloon Text"/>
    <w:basedOn w:val="Normal"/>
    <w:semiHidden/>
    <w:rsid w:val="00E63CD4"/>
    <w:rPr>
      <w:rFonts w:ascii="Tahoma" w:hAnsi="Tahoma" w:cs="Tahoma"/>
      <w:sz w:val="16"/>
      <w:szCs w:val="16"/>
    </w:rPr>
  </w:style>
  <w:style w:type="paragraph" w:styleId="Header">
    <w:name w:val="header"/>
    <w:basedOn w:val="Normal"/>
    <w:rsid w:val="00E63CD4"/>
    <w:pPr>
      <w:tabs>
        <w:tab w:val="center" w:pos="4320"/>
        <w:tab w:val="right" w:pos="8640"/>
      </w:tabs>
    </w:pPr>
  </w:style>
  <w:style w:type="character" w:styleId="FollowedHyperlink">
    <w:name w:val="FollowedHyperlink"/>
    <w:basedOn w:val="DefaultParagraphFont"/>
    <w:rsid w:val="00F251A3"/>
    <w:rPr>
      <w:color w:val="800080"/>
      <w:u w:val="single"/>
    </w:rPr>
  </w:style>
  <w:style w:type="character" w:styleId="CommentReference">
    <w:name w:val="annotation reference"/>
    <w:basedOn w:val="DefaultParagraphFont"/>
    <w:semiHidden/>
    <w:rsid w:val="003F6913"/>
    <w:rPr>
      <w:sz w:val="16"/>
      <w:szCs w:val="16"/>
    </w:rPr>
  </w:style>
  <w:style w:type="paragraph" w:styleId="CommentText">
    <w:name w:val="annotation text"/>
    <w:basedOn w:val="Normal"/>
    <w:link w:val="CommentTextChar"/>
    <w:semiHidden/>
    <w:rsid w:val="003F6913"/>
    <w:rPr>
      <w:sz w:val="20"/>
      <w:szCs w:val="20"/>
    </w:rPr>
  </w:style>
  <w:style w:type="paragraph" w:styleId="CommentSubject">
    <w:name w:val="annotation subject"/>
    <w:basedOn w:val="CommentText"/>
    <w:next w:val="CommentText"/>
    <w:semiHidden/>
    <w:rsid w:val="003F6913"/>
    <w:rPr>
      <w:b/>
      <w:bCs/>
    </w:rPr>
  </w:style>
  <w:style w:type="paragraph" w:styleId="NormalWeb">
    <w:name w:val="Normal (Web)"/>
    <w:basedOn w:val="Normal"/>
    <w:rsid w:val="00661FE3"/>
    <w:pPr>
      <w:spacing w:before="100" w:beforeAutospacing="1" w:after="100" w:afterAutospacing="1"/>
    </w:pPr>
  </w:style>
  <w:style w:type="character" w:customStyle="1" w:styleId="CommentTextChar">
    <w:name w:val="Comment Text Char"/>
    <w:basedOn w:val="DefaultParagraphFont"/>
    <w:link w:val="CommentText"/>
    <w:rsid w:val="00DE5B46"/>
    <w:rPr>
      <w:lang w:val="en-US" w:eastAsia="en-US" w:bidi="ar-SA"/>
    </w:rPr>
  </w:style>
  <w:style w:type="table" w:styleId="TableGrid">
    <w:name w:val="Table Grid"/>
    <w:basedOn w:val="TableNormal"/>
    <w:rsid w:val="00734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8AFDF-063A-A44A-AC6C-5B518D3F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1835</Words>
  <Characters>10463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IUPUI AND CLARIAN INSTITUTIONAL REVIEW BOARDS &amp; SUBCOMMITTEES REVIEWS</vt:lpstr>
    </vt:vector>
  </TitlesOfParts>
  <Company>IUPUI</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IUPUI AND CLARIAN INSTITUTIONAL REVIEW BOARDS &amp; SUBCOMMITTEES REVIEWS</dc:title>
  <dc:creator>saellis</dc:creator>
  <cp:lastModifiedBy>Winter Mason</cp:lastModifiedBy>
  <cp:revision>6</cp:revision>
  <cp:lastPrinted>2004-04-02T18:42:00Z</cp:lastPrinted>
  <dcterms:created xsi:type="dcterms:W3CDTF">2013-10-31T01:52:00Z</dcterms:created>
  <dcterms:modified xsi:type="dcterms:W3CDTF">2013-10-31T19:43:00Z</dcterms:modified>
</cp:coreProperties>
</file>