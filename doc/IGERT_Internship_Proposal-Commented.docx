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AE923" w14:textId="77777777" w:rsidR="00CF7F67" w:rsidRPr="00330D0A" w:rsidRDefault="00FC7BB5" w:rsidP="00FC7BB5">
      <w:pPr>
        <w:rPr>
          <w:sz w:val="40"/>
          <w:szCs w:val="40"/>
        </w:rPr>
      </w:pPr>
      <w:r>
        <w:rPr>
          <w:sz w:val="40"/>
          <w:szCs w:val="40"/>
        </w:rPr>
        <w:t>Classifying Group Identity on Twitter and Exploring its Impact on Information Flow</w:t>
      </w:r>
    </w:p>
    <w:p w14:paraId="2D3EE890" w14:textId="77777777" w:rsidR="00330D0A" w:rsidRDefault="00330D0A" w:rsidP="002425D0"/>
    <w:p w14:paraId="616CB819" w14:textId="1140259D" w:rsidR="002425D0" w:rsidRDefault="002425D0" w:rsidP="00330D0A">
      <w:r>
        <w:t xml:space="preserve">We each have groups we identify with. In a given moment we may see ourselves as Democrats, </w:t>
      </w:r>
      <w:r w:rsidR="006A5576">
        <w:t xml:space="preserve">or </w:t>
      </w:r>
      <w:r>
        <w:t>members of IU Cognitive Science,</w:t>
      </w:r>
      <w:r w:rsidR="00216AB4">
        <w:t xml:space="preserve"> or</w:t>
      </w:r>
      <w:r>
        <w:t xml:space="preserve"> Americans, Germans, Fathers, Mac People, Women, etc. The construct of a “group identity”</w:t>
      </w:r>
      <w:ins w:id="0" w:author="Winter Mason" w:date="2012-03-17T15:18:00Z">
        <w:r w:rsidR="00AD1A94">
          <w:t>—</w:t>
        </w:r>
      </w:ins>
      <w:del w:id="1" w:author="Winter Mason" w:date="2012-03-17T15:18:00Z">
        <w:r w:rsidDel="00AD1A94">
          <w:delText xml:space="preserve">- </w:delText>
        </w:r>
      </w:del>
      <w:r w:rsidR="009A4137">
        <w:t xml:space="preserve">a group we categorize ourselves </w:t>
      </w:r>
      <w:r w:rsidR="0063747D">
        <w:t>with</w:t>
      </w:r>
      <w:ins w:id="2" w:author="Winter Mason" w:date="2012-03-17T15:18:00Z">
        <w:r w:rsidR="00AD1A94">
          <w:t>—</w:t>
        </w:r>
      </w:ins>
      <w:del w:id="3" w:author="Winter Mason" w:date="2012-03-17T15:18:00Z">
        <w:r w:rsidR="009A4137" w:rsidDel="00AD1A94">
          <w:delText xml:space="preserve">- </w:delText>
        </w:r>
      </w:del>
      <w:r>
        <w:t>has significant explanatory power</w:t>
      </w:r>
      <w:ins w:id="4" w:author="Winter Mason" w:date="2012-03-17T15:19:00Z">
        <w:r w:rsidR="00AD1A94">
          <w:t xml:space="preserve"> for human behavior</w:t>
        </w:r>
      </w:ins>
      <w:r>
        <w:t xml:space="preserve">. Decades of research in social psychology </w:t>
      </w:r>
      <w:r w:rsidR="00330D0A">
        <w:t xml:space="preserve">demonstrate </w:t>
      </w:r>
      <w:r>
        <w:t xml:space="preserve">that group identities, when made salient, can </w:t>
      </w:r>
      <w:r w:rsidR="006A5576">
        <w:t>influence</w:t>
      </w:r>
      <w:r w:rsidR="0063747D">
        <w:t xml:space="preserve"> behavior toward others</w:t>
      </w:r>
      <w:r>
        <w:t>, self-perceptions, and emotional responses to events</w:t>
      </w:r>
      <w:r w:rsidR="00E6169B">
        <w:t xml:space="preserve"> </w:t>
      </w:r>
      <w:r w:rsidR="00CF1838">
        <w:t>[</w:t>
      </w:r>
      <w:del w:id="5" w:author="Winter Mason" w:date="2012-03-18T10:31:00Z">
        <w:r w:rsidR="00CF1838" w:rsidDel="008C16E0">
          <w:delText>insert reference</w:delText>
        </w:r>
      </w:del>
      <w:ins w:id="6" w:author="Winter Mason" w:date="2012-03-18T10:31:00Z">
        <w:r w:rsidR="008C16E0">
          <w:t xml:space="preserve">Kameda, 1997; </w:t>
        </w:r>
        <w:proofErr w:type="spellStart"/>
        <w:r w:rsidR="008C16E0">
          <w:t>Haslam</w:t>
        </w:r>
        <w:proofErr w:type="spellEnd"/>
        <w:r w:rsidR="008C16E0">
          <w:t>, 1995, 1996</w:t>
        </w:r>
      </w:ins>
      <w:r w:rsidR="00CF1838">
        <w:t>]</w:t>
      </w:r>
      <w:r>
        <w:t xml:space="preserve">. </w:t>
      </w:r>
    </w:p>
    <w:p w14:paraId="22DF847B" w14:textId="77777777" w:rsidR="002425D0" w:rsidRDefault="002425D0" w:rsidP="002425D0">
      <w:r>
        <w:t xml:space="preserve">Though thousands of experiments have manipulated group identity in the lab, little work has explored how group identities impact the flow of information in social networks. </w:t>
      </w:r>
      <w:commentRangeStart w:id="7"/>
      <w:r>
        <w:t xml:space="preserve">Taking for example the domain of political identity: does pro-Democratic information flow faster in a network of highly identified Democrats? Does anti-Democratic information </w:t>
      </w:r>
      <w:r w:rsidR="00C72CD3">
        <w:t xml:space="preserve">tend to </w:t>
      </w:r>
      <w:r w:rsidR="00E6169B">
        <w:t xml:space="preserve">not get </w:t>
      </w:r>
      <w:r w:rsidR="00C72CD3">
        <w:t xml:space="preserve">disseminated in </w:t>
      </w:r>
      <w:r w:rsidR="006A5576">
        <w:t>such a network</w:t>
      </w:r>
      <w:r>
        <w:t xml:space="preserve">? </w:t>
      </w:r>
      <w:commentRangeEnd w:id="7"/>
      <w:r w:rsidR="0090017A">
        <w:rPr>
          <w:rStyle w:val="CommentReference"/>
        </w:rPr>
        <w:commentReference w:id="7"/>
      </w:r>
      <w:r>
        <w:t>How does</w:t>
      </w:r>
      <w:r w:rsidR="006A5576">
        <w:t xml:space="preserve"> the content of </w:t>
      </w:r>
      <w:r>
        <w:t xml:space="preserve">information </w:t>
      </w:r>
      <w:r w:rsidR="00E6169B">
        <w:t xml:space="preserve">shared </w:t>
      </w:r>
      <w:r>
        <w:t xml:space="preserve">by highly </w:t>
      </w:r>
      <w:proofErr w:type="gramStart"/>
      <w:r>
        <w:t>identified</w:t>
      </w:r>
      <w:proofErr w:type="gramEnd"/>
      <w:r>
        <w:t xml:space="preserve"> </w:t>
      </w:r>
      <w:r w:rsidR="00A2504B">
        <w:t xml:space="preserve">group members </w:t>
      </w:r>
      <w:r w:rsidR="00E6169B">
        <w:t xml:space="preserve">differ from </w:t>
      </w:r>
      <w:r w:rsidR="0063747D">
        <w:t xml:space="preserve">that </w:t>
      </w:r>
      <w:r w:rsidR="00E6169B">
        <w:t>shared</w:t>
      </w:r>
      <w:r>
        <w:t xml:space="preserve"> by p</w:t>
      </w:r>
      <w:r w:rsidR="00A2504B">
        <w:t>eople who are less identified? Are, for instance,</w:t>
      </w:r>
      <w:r>
        <w:t xml:space="preserve"> highly identified people more likely to </w:t>
      </w:r>
      <w:r w:rsidR="00E6169B">
        <w:t xml:space="preserve">spread </w:t>
      </w:r>
      <w:r>
        <w:t>information that ridicule’s opposing groups? In</w:t>
      </w:r>
      <w:r w:rsidR="006A5576">
        <w:t xml:space="preserve"> a</w:t>
      </w:r>
      <w:r>
        <w:t xml:space="preserve"> related vein, how does the flow of group </w:t>
      </w:r>
      <w:r w:rsidR="00E6169B">
        <w:t>identity-</w:t>
      </w:r>
      <w:r>
        <w:t>relevant information differ for different kinds of identities (e.g. National</w:t>
      </w:r>
      <w:r w:rsidR="006A585F">
        <w:t xml:space="preserve"> identity</w:t>
      </w:r>
      <w:r>
        <w:t xml:space="preserve"> vs. Sports teams vs. Political</w:t>
      </w:r>
      <w:r w:rsidR="009A4137">
        <w:t>?</w:t>
      </w:r>
      <w:r>
        <w:t>)</w:t>
      </w:r>
    </w:p>
    <w:p w14:paraId="73EA1DA6" w14:textId="0B6927FB" w:rsidR="006A585F" w:rsidRDefault="002425D0" w:rsidP="009A4137">
      <w:r>
        <w:t>Even ten years ago</w:t>
      </w:r>
      <w:r w:rsidR="00A2504B">
        <w:t>,</w:t>
      </w:r>
      <w:r>
        <w:t xml:space="preserve"> answering</w:t>
      </w:r>
      <w:r w:rsidR="008A0115">
        <w:t xml:space="preserve"> such questions</w:t>
      </w:r>
      <w:r w:rsidR="006A585F">
        <w:t xml:space="preserve"> was not feasible for most researchers</w:t>
      </w:r>
      <w:r w:rsidR="009A4137">
        <w:t xml:space="preserve">. </w:t>
      </w:r>
      <w:r w:rsidR="00A2504B">
        <w:t xml:space="preserve">We didn’t have </w:t>
      </w:r>
      <w:r w:rsidR="006A585F">
        <w:t>cost-effective, efficient</w:t>
      </w:r>
      <w:r w:rsidR="009A4137">
        <w:t xml:space="preserve"> ways to track information flows across social networks. Fortunately the landscape has changed </w:t>
      </w:r>
      <w:r w:rsidR="00C72CD3">
        <w:t xml:space="preserve">with </w:t>
      </w:r>
      <w:r w:rsidR="00712E16">
        <w:t>public</w:t>
      </w:r>
      <w:ins w:id="8" w:author="Winter Mason" w:date="2012-03-18T15:53:00Z">
        <w:r w:rsidR="008F65FC">
          <w:t>ly</w:t>
        </w:r>
      </w:ins>
      <w:r w:rsidR="009A4137">
        <w:t xml:space="preserve"> </w:t>
      </w:r>
      <w:proofErr w:type="spellStart"/>
      <w:r w:rsidR="009A4137">
        <w:t>availabil</w:t>
      </w:r>
      <w:ins w:id="9" w:author="Winter Mason" w:date="2012-03-18T15:53:00Z">
        <w:r w:rsidR="008F65FC">
          <w:t>e</w:t>
        </w:r>
      </w:ins>
      <w:proofErr w:type="spellEnd"/>
      <w:del w:id="10" w:author="Winter Mason" w:date="2012-03-18T15:53:00Z">
        <w:r w:rsidR="009A4137" w:rsidDel="008F65FC">
          <w:delText>ity of</w:delText>
        </w:r>
      </w:del>
      <w:r w:rsidR="009A4137">
        <w:t xml:space="preserve"> data from the social networking site Twitter.</w:t>
      </w:r>
      <w:del w:id="11" w:author="Winter Mason" w:date="2012-03-18T15:53:00Z">
        <w:r w:rsidR="00712E16" w:rsidDel="008F65FC">
          <w:delText xml:space="preserve"> </w:delText>
        </w:r>
        <w:r w:rsidR="009A4137" w:rsidRPr="009D430D" w:rsidDel="008F65FC">
          <w:delText>Twitter is an increasingly popular micro-blogging site that allows users to post “tweets”, messages that are 140 characters or less.</w:delText>
        </w:r>
      </w:del>
      <w:r w:rsidR="009A4137" w:rsidRPr="009D430D">
        <w:t xml:space="preserve"> With over 300 million users distributed across the globe</w:t>
      </w:r>
      <w:r w:rsidR="00216AB4">
        <w:t>,</w:t>
      </w:r>
      <w:r w:rsidR="009A4137" w:rsidRPr="009D430D">
        <w:t xml:space="preserve"> Twitter is a</w:t>
      </w:r>
      <w:r w:rsidR="009A4137">
        <w:t xml:space="preserve"> potential </w:t>
      </w:r>
      <w:r w:rsidR="009A4137" w:rsidRPr="009D430D">
        <w:t>gold mine for psychological inquiry in an ecologically valid</w:t>
      </w:r>
      <w:r w:rsidR="008A0115">
        <w:t xml:space="preserve"> environment</w:t>
      </w:r>
      <w:r w:rsidR="006A585F">
        <w:t xml:space="preserve">. </w:t>
      </w:r>
    </w:p>
    <w:p w14:paraId="778067A1" w14:textId="7D1B50ED" w:rsidR="00E6169B" w:rsidRDefault="00216AB4" w:rsidP="00FC7BB5">
      <w:r>
        <w:t>Despite the</w:t>
      </w:r>
      <w:r w:rsidR="008A0115">
        <w:t xml:space="preserve"> demonstrated explanatory power of the group identity construct</w:t>
      </w:r>
      <w:r w:rsidR="00B25C47">
        <w:t xml:space="preserve"> in a host of domains</w:t>
      </w:r>
      <w:r w:rsidR="006A585F">
        <w:t xml:space="preserve">, few studies have </w:t>
      </w:r>
      <w:r w:rsidR="00C72CD3">
        <w:t xml:space="preserve">examined </w:t>
      </w:r>
      <w:r w:rsidR="006A585F">
        <w:t xml:space="preserve">how group identities impact </w:t>
      </w:r>
      <w:del w:id="12" w:author="Winter Mason" w:date="2012-03-18T15:55:00Z">
        <w:r w:rsidR="006A585F" w:rsidDel="008F65FC">
          <w:delText>network dynamics</w:delText>
        </w:r>
        <w:r w:rsidR="00E6169B" w:rsidDel="008F65FC">
          <w:delText xml:space="preserve"> of any kind on</w:delText>
        </w:r>
        <w:r w:rsidR="00FC7BB5" w:rsidDel="008F65FC">
          <w:delText xml:space="preserve"> Twitter or in other contexts</w:delText>
        </w:r>
      </w:del>
      <w:ins w:id="13" w:author="Winter Mason" w:date="2012-03-18T15:55:00Z">
        <w:r w:rsidR="008F65FC">
          <w:t>the flow of information through social networks</w:t>
        </w:r>
      </w:ins>
      <w:r w:rsidR="00C72CD3">
        <w:t xml:space="preserve">. </w:t>
      </w:r>
      <w:del w:id="14" w:author="Winter Mason" w:date="2012-03-18T15:58:00Z">
        <w:r w:rsidR="00C72CD3" w:rsidDel="00922CE8">
          <w:delText>Of the extant</w:delText>
        </w:r>
        <w:r w:rsidR="00FC7BB5" w:rsidDel="00922CE8">
          <w:delText xml:space="preserve"> Twitter</w:delText>
        </w:r>
        <w:r w:rsidR="006A585F" w:rsidDel="00922CE8">
          <w:delText xml:space="preserve"> studie</w:delText>
        </w:r>
        <w:r w:rsidR="000F3A90" w:rsidDel="00922CE8">
          <w:delText>s, none have been conducted by P</w:delText>
        </w:r>
        <w:r w:rsidR="00C72CD3" w:rsidDel="00922CE8">
          <w:delText>sychologists</w:delText>
        </w:r>
        <w:r w:rsidR="00CF1838" w:rsidDel="00922CE8">
          <w:delText xml:space="preserve"> and</w:delText>
        </w:r>
        <w:r w:rsidR="00C72CD3" w:rsidDel="00922CE8">
          <w:delText xml:space="preserve"> most </w:delText>
        </w:r>
        <w:r w:rsidR="006A585F" w:rsidDel="00922CE8">
          <w:delText>have relied</w:delText>
        </w:r>
        <w:r w:rsidR="00C72CD3" w:rsidDel="00922CE8">
          <w:delText xml:space="preserve"> on</w:delText>
        </w:r>
        <w:r w:rsidR="006A585F" w:rsidDel="00922CE8">
          <w:delText xml:space="preserve"> </w:delText>
        </w:r>
        <w:r w:rsidR="006A5576" w:rsidDel="00922CE8">
          <w:delText xml:space="preserve">a </w:delText>
        </w:r>
        <w:r w:rsidR="006A585F" w:rsidDel="00922CE8">
          <w:delText>single method to classify group identities</w:delText>
        </w:r>
      </w:del>
      <w:ins w:id="15" w:author="Winter Mason" w:date="2012-03-18T15:58:00Z">
        <w:r w:rsidR="00922CE8">
          <w:t>While there has been some work on classifying users from their behavior on Twitter</w:t>
        </w:r>
      </w:ins>
      <w:r w:rsidR="006A585F">
        <w:t>, such as content from URL’</w:t>
      </w:r>
      <w:r w:rsidR="008A0115">
        <w:t>s posted</w:t>
      </w:r>
      <w:r w:rsidR="006A5576">
        <w:t xml:space="preserve"> in a given </w:t>
      </w:r>
      <w:r w:rsidR="00C72CD3">
        <w:t>network</w:t>
      </w:r>
      <w:r w:rsidR="00330D0A">
        <w:t xml:space="preserve"> (</w:t>
      </w:r>
      <w:proofErr w:type="spellStart"/>
      <w:r w:rsidR="00330D0A">
        <w:t>Herdagdelen</w:t>
      </w:r>
      <w:proofErr w:type="spellEnd"/>
      <w:r w:rsidR="00330D0A">
        <w:t xml:space="preserve"> et al 2012)</w:t>
      </w:r>
      <w:ins w:id="16" w:author="Winter Mason" w:date="2012-03-18T15:59:00Z">
        <w:r w:rsidR="00922CE8">
          <w:t>,</w:t>
        </w:r>
      </w:ins>
      <w:ins w:id="17" w:author="Winter Mason" w:date="2012-03-18T16:00:00Z">
        <w:r w:rsidR="00922CE8">
          <w:t xml:space="preserve"> labeled</w:t>
        </w:r>
      </w:ins>
      <w:ins w:id="18" w:author="Winter Mason" w:date="2012-03-18T15:59:00Z">
        <w:r w:rsidR="00922CE8">
          <w:t xml:space="preserve"> lists the users have been put in</w:t>
        </w:r>
      </w:ins>
      <w:ins w:id="19" w:author="Winter Mason" w:date="2012-03-18T16:00:00Z">
        <w:r w:rsidR="00922CE8">
          <w:t>to (Wu et al, 2010),</w:t>
        </w:r>
      </w:ins>
      <w:r w:rsidR="00330D0A">
        <w:t xml:space="preserve"> </w:t>
      </w:r>
      <w:r w:rsidR="00E6169B">
        <w:t>or</w:t>
      </w:r>
      <w:ins w:id="20" w:author="Winter Mason" w:date="2012-03-18T16:00:00Z">
        <w:r w:rsidR="00922CE8">
          <w:t xml:space="preserve"> through</w:t>
        </w:r>
      </w:ins>
      <w:r w:rsidR="00E6169B">
        <w:t xml:space="preserve"> laborious human coding</w:t>
      </w:r>
      <w:r w:rsidR="00330D0A">
        <w:t xml:space="preserve"> (</w:t>
      </w:r>
      <w:proofErr w:type="spellStart"/>
      <w:r w:rsidR="00330D0A">
        <w:t>Yardi</w:t>
      </w:r>
      <w:proofErr w:type="spellEnd"/>
      <w:r w:rsidR="00330D0A">
        <w:t xml:space="preserve"> &amp; </w:t>
      </w:r>
      <w:proofErr w:type="spellStart"/>
      <w:ins w:id="21" w:author="Winter Mason" w:date="2012-03-18T15:52:00Z">
        <w:r w:rsidR="008F65FC">
          <w:t>b</w:t>
        </w:r>
      </w:ins>
      <w:del w:id="22" w:author="Winter Mason" w:date="2012-03-18T15:52:00Z">
        <w:r w:rsidR="00330D0A" w:rsidDel="008F65FC">
          <w:delText>B</w:delText>
        </w:r>
      </w:del>
      <w:r w:rsidR="00330D0A">
        <w:t>oyd</w:t>
      </w:r>
      <w:proofErr w:type="spellEnd"/>
      <w:r w:rsidR="00330D0A">
        <w:t>)</w:t>
      </w:r>
      <w:del w:id="23" w:author="Winter Mason" w:date="2012-03-18T16:00:00Z">
        <w:r w:rsidR="008A0115" w:rsidDel="00922CE8">
          <w:delText>.</w:delText>
        </w:r>
        <w:r w:rsidR="000F3A90" w:rsidDel="00922CE8">
          <w:delText xml:space="preserve"> Problematically</w:delText>
        </w:r>
      </w:del>
      <w:r w:rsidR="008A0115">
        <w:t xml:space="preserve">, none of these studies have </w:t>
      </w:r>
      <w:del w:id="24" w:author="Winter Mason" w:date="2012-03-18T16:00:00Z">
        <w:r w:rsidR="008A0115" w:rsidDel="00922CE8">
          <w:delText xml:space="preserve">actually </w:delText>
        </w:r>
      </w:del>
      <w:ins w:id="25" w:author="Winter Mason" w:date="2012-03-18T16:00:00Z">
        <w:r w:rsidR="00922CE8">
          <w:t xml:space="preserve">directly </w:t>
        </w:r>
      </w:ins>
      <w:r w:rsidR="00295D88">
        <w:t xml:space="preserve">asked people </w:t>
      </w:r>
      <w:del w:id="26" w:author="Winter Mason" w:date="2012-03-18T16:00:00Z">
        <w:r w:rsidR="00295D88" w:rsidDel="00922CE8">
          <w:delText xml:space="preserve">what </w:delText>
        </w:r>
      </w:del>
      <w:ins w:id="27" w:author="Winter Mason" w:date="2012-03-18T16:00:00Z">
        <w:r w:rsidR="00922CE8">
          <w:t xml:space="preserve">about </w:t>
        </w:r>
      </w:ins>
      <w:r w:rsidR="00295D88">
        <w:t xml:space="preserve">their </w:t>
      </w:r>
      <w:ins w:id="28" w:author="Winter Mason" w:date="2012-03-18T16:01:00Z">
        <w:r w:rsidR="00922CE8">
          <w:t xml:space="preserve">own </w:t>
        </w:r>
      </w:ins>
      <w:r w:rsidR="00295D88">
        <w:t>group identities</w:t>
      </w:r>
      <w:del w:id="29" w:author="Winter Mason" w:date="2012-03-18T16:00:00Z">
        <w:r w:rsidR="003D7852" w:rsidDel="00922CE8">
          <w:delText xml:space="preserve"> are</w:delText>
        </w:r>
      </w:del>
      <w:r w:rsidR="003D7852">
        <w:t xml:space="preserve">. </w:t>
      </w:r>
      <w:r w:rsidR="00D90914">
        <w:t xml:space="preserve">Hence, </w:t>
      </w:r>
      <w:r w:rsidR="00E6169B">
        <w:t xml:space="preserve">previous work has </w:t>
      </w:r>
      <w:r w:rsidR="0063747D">
        <w:t xml:space="preserve">lacked any “ground truth” to assess the accuracy of classification methods. </w:t>
      </w:r>
      <w:r w:rsidR="00E6169B">
        <w:t xml:space="preserve">For such </w:t>
      </w:r>
      <w:r w:rsidR="00E6169B" w:rsidRPr="00E6169B">
        <w:rPr>
          <w:i/>
        </w:rPr>
        <w:t>ground truth</w:t>
      </w:r>
      <w:r w:rsidR="00E6169B">
        <w:t xml:space="preserve">, </w:t>
      </w:r>
      <w:r w:rsidR="003D7852">
        <w:t>survey data with explicit labels</w:t>
      </w:r>
      <w:r w:rsidR="00D90914">
        <w:t xml:space="preserve"> of self-reported group identities</w:t>
      </w:r>
      <w:r w:rsidR="00B25C47">
        <w:t xml:space="preserve"> is </w:t>
      </w:r>
      <w:commentRangeStart w:id="30"/>
      <w:r w:rsidR="00B25C47">
        <w:t>necessary</w:t>
      </w:r>
      <w:commentRangeEnd w:id="30"/>
      <w:r w:rsidR="008F65FC">
        <w:rPr>
          <w:rStyle w:val="CommentReference"/>
        </w:rPr>
        <w:commentReference w:id="30"/>
      </w:r>
      <w:r w:rsidR="003D7852">
        <w:t xml:space="preserve">. </w:t>
      </w:r>
      <w:del w:id="31" w:author="Winter Mason" w:date="2012-03-18T15:57:00Z">
        <w:r w:rsidR="0033774A" w:rsidDel="008F65FC">
          <w:delText>To our knowledge, no one has even attempted to combine survey methods with Twitter.</w:delText>
        </w:r>
      </w:del>
    </w:p>
    <w:p w14:paraId="14149549" w14:textId="69EEE705" w:rsidR="0033774A" w:rsidRDefault="00D90914" w:rsidP="00FC7BB5">
      <w:r>
        <w:t xml:space="preserve">The current proposal seeks to extend </w:t>
      </w:r>
      <w:r w:rsidR="00FC7BB5">
        <w:t xml:space="preserve">previous </w:t>
      </w:r>
      <w:r w:rsidR="00666DB2">
        <w:t>research in several ways</w:t>
      </w:r>
      <w:r w:rsidR="00330D0A">
        <w:t>. First, we will build</w:t>
      </w:r>
      <w:r w:rsidR="00666DB2">
        <w:t xml:space="preserve"> </w:t>
      </w:r>
      <w:r w:rsidR="00330D0A">
        <w:t>a</w:t>
      </w:r>
      <w:r w:rsidR="00666DB2">
        <w:t xml:space="preserve"> </w:t>
      </w:r>
      <w:r>
        <w:t>classifier</w:t>
      </w:r>
      <w:r w:rsidR="00666DB2">
        <w:t xml:space="preserve"> of group identity</w:t>
      </w:r>
      <w:r>
        <w:t xml:space="preserve"> that </w:t>
      </w:r>
      <w:del w:id="32" w:author="Winter Mason" w:date="2012-03-18T16:02:00Z">
        <w:r w:rsidR="00666DB2" w:rsidDel="001078D9">
          <w:delText xml:space="preserve">synthesizes </w:delText>
        </w:r>
      </w:del>
      <w:ins w:id="33" w:author="Winter Mason" w:date="2012-03-18T16:02:00Z">
        <w:r w:rsidR="001078D9">
          <w:t xml:space="preserve">applies </w:t>
        </w:r>
      </w:ins>
      <w:r w:rsidR="00330D0A">
        <w:t xml:space="preserve">a number of </w:t>
      </w:r>
      <w:proofErr w:type="gramStart"/>
      <w:r>
        <w:t>data-mining</w:t>
      </w:r>
      <w:proofErr w:type="gramEnd"/>
      <w:r>
        <w:t xml:space="preserve"> and natural language processing methods</w:t>
      </w:r>
      <w:ins w:id="34" w:author="Winter Mason" w:date="2012-03-18T16:02:00Z">
        <w:r w:rsidR="001078D9">
          <w:t xml:space="preserve"> </w:t>
        </w:r>
      </w:ins>
      <w:ins w:id="35" w:author="Winter Mason" w:date="2012-03-18T16:03:00Z">
        <w:r w:rsidR="001078D9">
          <w:t xml:space="preserve">in combination </w:t>
        </w:r>
      </w:ins>
      <w:ins w:id="36" w:author="Winter Mason" w:date="2012-03-18T16:02:00Z">
        <w:r w:rsidR="001078D9">
          <w:t>with</w:t>
        </w:r>
      </w:ins>
      <w:del w:id="37" w:author="Winter Mason" w:date="2012-03-18T16:02:00Z">
        <w:r w:rsidR="00666DB2" w:rsidDel="001078D9">
          <w:delText xml:space="preserve"> (something that has not been done thus far). I</w:delText>
        </w:r>
        <w:r w:rsidR="004440C9" w:rsidDel="001078D9">
          <w:delText>n contrast to previous work</w:delText>
        </w:r>
        <w:r w:rsidR="000B4D19" w:rsidDel="001078D9">
          <w:delText>,</w:delText>
        </w:r>
        <w:r w:rsidR="004440C9" w:rsidDel="001078D9">
          <w:delText xml:space="preserve"> the classifier</w:delText>
        </w:r>
        <w:r w:rsidR="00666DB2" w:rsidDel="001078D9">
          <w:delText xml:space="preserve"> </w:delText>
        </w:r>
        <w:r w:rsidDel="001078D9">
          <w:delText xml:space="preserve">will </w:delText>
        </w:r>
        <w:r w:rsidR="000B4D19" w:rsidDel="001078D9">
          <w:delText xml:space="preserve">be developed </w:delText>
        </w:r>
        <w:r w:rsidDel="001078D9">
          <w:delText>with, and later</w:delText>
        </w:r>
        <w:r w:rsidR="00666DB2" w:rsidDel="001078D9">
          <w:delText xml:space="preserve"> predict,</w:delText>
        </w:r>
      </w:del>
      <w:r w:rsidR="00666DB2">
        <w:t xml:space="preserve"> survey responses </w:t>
      </w:r>
      <w:del w:id="38" w:author="Winter Mason" w:date="2012-03-18T16:02:00Z">
        <w:r w:rsidR="00666DB2" w:rsidDel="001078D9">
          <w:delText xml:space="preserve">which </w:delText>
        </w:r>
      </w:del>
      <w:ins w:id="39" w:author="Winter Mason" w:date="2012-03-18T16:02:00Z">
        <w:r w:rsidR="001078D9">
          <w:t xml:space="preserve">that </w:t>
        </w:r>
      </w:ins>
      <w:r w:rsidR="00666DB2">
        <w:t xml:space="preserve">provide </w:t>
      </w:r>
      <w:ins w:id="40" w:author="Winter Mason" w:date="2012-03-18T16:02:00Z">
        <w:r w:rsidR="001078D9">
          <w:t>the</w:t>
        </w:r>
      </w:ins>
      <w:del w:id="41" w:author="Winter Mason" w:date="2012-03-18T16:02:00Z">
        <w:r w:rsidR="00666DB2" w:rsidDel="001078D9">
          <w:delText>a</w:delText>
        </w:r>
      </w:del>
      <w:r w:rsidR="00666DB2">
        <w:t xml:space="preserve"> ground truth</w:t>
      </w:r>
      <w:r w:rsidR="00B25C47">
        <w:t xml:space="preserve"> of group identity</w:t>
      </w:r>
      <w:r w:rsidR="0033774A">
        <w:t xml:space="preserve">. </w:t>
      </w:r>
      <w:del w:id="42" w:author="Winter Mason" w:date="2012-03-18T16:03:00Z">
        <w:r w:rsidR="0033774A" w:rsidDel="001078D9">
          <w:delText>Also</w:delText>
        </w:r>
      </w:del>
      <w:ins w:id="43" w:author="Winter Mason" w:date="2012-03-18T16:03:00Z">
        <w:r w:rsidR="001078D9">
          <w:t>Crucially</w:t>
        </w:r>
      </w:ins>
      <w:r w:rsidR="0033774A">
        <w:t xml:space="preserve">, unlike </w:t>
      </w:r>
      <w:r w:rsidR="00FC7BB5">
        <w:t xml:space="preserve">existing </w:t>
      </w:r>
      <w:r w:rsidR="0033774A">
        <w:t>work, we</w:t>
      </w:r>
      <w:r w:rsidR="00666DB2">
        <w:t xml:space="preserve"> aim to not only classify which discrete group categories</w:t>
      </w:r>
      <w:r w:rsidR="004440C9">
        <w:t xml:space="preserve"> (e.g. Democrat </w:t>
      </w:r>
      <w:proofErr w:type="spellStart"/>
      <w:r w:rsidR="004440C9">
        <w:t>vs</w:t>
      </w:r>
      <w:proofErr w:type="spellEnd"/>
      <w:r w:rsidR="004440C9">
        <w:t xml:space="preserve"> Republican)</w:t>
      </w:r>
      <w:r w:rsidR="00666DB2">
        <w:t xml:space="preserve"> people belong to, but </w:t>
      </w:r>
      <w:r w:rsidR="004440C9">
        <w:t xml:space="preserve">to generate predictions about the </w:t>
      </w:r>
      <w:r w:rsidR="00666DB2" w:rsidRPr="004440C9">
        <w:rPr>
          <w:i/>
        </w:rPr>
        <w:t>strength</w:t>
      </w:r>
      <w:r w:rsidR="00666DB2">
        <w:t xml:space="preserve"> of identification</w:t>
      </w:r>
      <w:r w:rsidR="004440C9">
        <w:t xml:space="preserve"> (e.g. strongly </w:t>
      </w:r>
      <w:r w:rsidR="004440C9">
        <w:lastRenderedPageBreak/>
        <w:t>ide</w:t>
      </w:r>
      <w:r w:rsidR="00330D0A">
        <w:t>ntified vs.</w:t>
      </w:r>
      <w:r w:rsidR="004440C9">
        <w:t xml:space="preserve"> weakly identified)</w:t>
      </w:r>
      <w:r w:rsidR="00666DB2">
        <w:t xml:space="preserve">. </w:t>
      </w:r>
      <w:r w:rsidR="00330D0A">
        <w:t xml:space="preserve">To achieve this we </w:t>
      </w:r>
      <w:r w:rsidR="00666DB2">
        <w:t xml:space="preserve">will look at factors like the sentiment of </w:t>
      </w:r>
      <w:r w:rsidR="004440C9">
        <w:t xml:space="preserve">tweets on topics related to </w:t>
      </w:r>
      <w:r w:rsidR="00666DB2">
        <w:t>group identity</w:t>
      </w:r>
      <w:r w:rsidR="0033774A">
        <w:t xml:space="preserve"> and the proportion of</w:t>
      </w:r>
      <w:ins w:id="44" w:author="Winter Mason" w:date="2012-03-18T16:04:00Z">
        <w:r w:rsidR="001078D9">
          <w:t xml:space="preserve"> tweets that are related to</w:t>
        </w:r>
      </w:ins>
      <w:r w:rsidR="0033774A">
        <w:t xml:space="preserve"> group-identity</w:t>
      </w:r>
      <w:del w:id="45" w:author="Winter Mason" w:date="2012-03-18T16:04:00Z">
        <w:r w:rsidR="0033774A" w:rsidDel="001078D9">
          <w:delText xml:space="preserve"> related tweets one posts</w:delText>
        </w:r>
      </w:del>
      <w:r w:rsidR="00666DB2">
        <w:t>. We hypothesize that the more</w:t>
      </w:r>
      <w:r w:rsidR="0033774A">
        <w:t xml:space="preserve"> frequent and</w:t>
      </w:r>
      <w:r w:rsidR="00666DB2">
        <w:t xml:space="preserve"> </w:t>
      </w:r>
      <w:r w:rsidR="00B25C47">
        <w:t>emotion</w:t>
      </w:r>
      <w:ins w:id="46" w:author="Winter Mason" w:date="2012-03-18T16:04:00Z">
        <w:r w:rsidR="001078D9">
          <w:t>al</w:t>
        </w:r>
      </w:ins>
      <w:r w:rsidR="00B25C47">
        <w:t xml:space="preserve"> group identity relevant tweets </w:t>
      </w:r>
      <w:r w:rsidR="0033774A">
        <w:t>are</w:t>
      </w:r>
      <w:r w:rsidR="00666DB2">
        <w:t xml:space="preserve">, the stronger the identification. </w:t>
      </w:r>
    </w:p>
    <w:p w14:paraId="74AFC67E" w14:textId="40331034" w:rsidR="00B25C47" w:rsidRDefault="0033774A" w:rsidP="00FC7BB5">
      <w:r>
        <w:t xml:space="preserve">Upon building a </w:t>
      </w:r>
      <w:r w:rsidR="00C6562F">
        <w:t xml:space="preserve">classifier, </w:t>
      </w:r>
      <w:r w:rsidR="00B25C47">
        <w:t xml:space="preserve">we will explore </w:t>
      </w:r>
      <w:r w:rsidR="00C6562F">
        <w:t>how group identities impact the flow</w:t>
      </w:r>
      <w:r w:rsidR="00B25C47">
        <w:t xml:space="preserve"> of</w:t>
      </w:r>
      <w:r w:rsidR="004F3004">
        <w:t xml:space="preserve"> informati</w:t>
      </w:r>
      <w:r>
        <w:t>on in social networks. As outlined in the Methods section</w:t>
      </w:r>
      <w:r w:rsidR="00B25C47">
        <w:t>,</w:t>
      </w:r>
      <w:r>
        <w:t xml:space="preserve"> we plan to do this</w:t>
      </w:r>
      <w:r w:rsidR="00B25C47">
        <w:t xml:space="preserve"> by</w:t>
      </w:r>
      <w:r>
        <w:t xml:space="preserve"> looking at both organically ge</w:t>
      </w:r>
      <w:r w:rsidR="00B25C47">
        <w:t>nerated content and utilizing a</w:t>
      </w:r>
      <w:ins w:id="47" w:author="Winter Mason" w:date="2012-03-18T16:50:00Z">
        <w:r w:rsidR="008F67C4">
          <w:t>n</w:t>
        </w:r>
      </w:ins>
      <w:r>
        <w:t xml:space="preserve"> </w:t>
      </w:r>
      <w:del w:id="48" w:author="Winter Mason" w:date="2012-03-18T16:50:00Z">
        <w:r w:rsidDel="008F67C4">
          <w:delText>quasi-</w:delText>
        </w:r>
      </w:del>
      <w:r>
        <w:t>experimental method</w:t>
      </w:r>
      <w:r w:rsidR="00FC7BB5">
        <w:t xml:space="preserve"> (novel for Twitter research)</w:t>
      </w:r>
      <w:r>
        <w:t xml:space="preserve"> </w:t>
      </w:r>
      <w:r w:rsidR="00B25C47">
        <w:t xml:space="preserve">where we plant specific content in </w:t>
      </w:r>
      <w:r>
        <w:t>networks and track its dissemination</w:t>
      </w:r>
      <w:r w:rsidR="004F3004">
        <w:t>.</w:t>
      </w:r>
      <w:r w:rsidR="00B25C47">
        <w:t xml:space="preserve"> </w:t>
      </w:r>
      <w:r w:rsidR="00C6562F">
        <w:t xml:space="preserve">We hypothesize that group-related information will flow </w:t>
      </w:r>
      <w:r w:rsidR="004F3004">
        <w:t xml:space="preserve">more quickly through homogenous, </w:t>
      </w:r>
      <w:r w:rsidR="00C6562F">
        <w:t xml:space="preserve">highly identified networks. We </w:t>
      </w:r>
      <w:r>
        <w:t xml:space="preserve">will also explore whether </w:t>
      </w:r>
      <w:r w:rsidR="000B4D19">
        <w:t xml:space="preserve">different </w:t>
      </w:r>
      <w:r w:rsidR="00FC7BB5">
        <w:t xml:space="preserve">group identities </w:t>
      </w:r>
      <w:r w:rsidR="00B25C47">
        <w:t xml:space="preserve">(e.g. Political </w:t>
      </w:r>
      <w:proofErr w:type="spellStart"/>
      <w:r w:rsidR="00B25C47">
        <w:t>vs</w:t>
      </w:r>
      <w:proofErr w:type="spellEnd"/>
      <w:r w:rsidR="00B25C47">
        <w:t xml:space="preserve"> </w:t>
      </w:r>
      <w:del w:id="49" w:author="Winter Mason" w:date="2012-03-18T16:05:00Z">
        <w:r w:rsidR="00B25C47" w:rsidDel="001078D9">
          <w:delText>National</w:delText>
        </w:r>
      </w:del>
      <w:ins w:id="50" w:author="Winter Mason" w:date="2012-03-18T16:05:00Z">
        <w:r w:rsidR="001078D9">
          <w:t>Sports-related</w:t>
        </w:r>
      </w:ins>
      <w:r w:rsidR="00B25C47">
        <w:t>)</w:t>
      </w:r>
      <w:r>
        <w:t xml:space="preserve"> </w:t>
      </w:r>
      <w:r w:rsidR="00B25C47">
        <w:t xml:space="preserve">show </w:t>
      </w:r>
      <w:r>
        <w:t>differential patterns in information flow</w:t>
      </w:r>
      <w:r w:rsidR="004F3004">
        <w:t>.</w:t>
      </w:r>
      <w:r w:rsidR="008253EC">
        <w:t xml:space="preserve"> </w:t>
      </w:r>
    </w:p>
    <w:p w14:paraId="165EB9BA" w14:textId="3B375118" w:rsidR="00B25C47" w:rsidRPr="00B25C47" w:rsidRDefault="000B4D19" w:rsidP="00B25C47">
      <w:del w:id="51" w:author="Winter Mason" w:date="2012-03-18T16:08:00Z">
        <w:r w:rsidDel="006A06A0">
          <w:delText>In general</w:delText>
        </w:r>
        <w:r w:rsidR="00B25C47" w:rsidDel="006A06A0">
          <w:delText>,</w:delText>
        </w:r>
        <w:r w:rsidDel="006A06A0">
          <w:delText xml:space="preserve"> this </w:delText>
        </w:r>
        <w:r w:rsidR="00B25C47" w:rsidDel="006A06A0">
          <w:delText>work may make</w:delText>
        </w:r>
      </w:del>
      <w:ins w:id="52" w:author="Winter Mason" w:date="2012-03-18T16:08:00Z">
        <w:r w:rsidR="006A06A0">
          <w:t>Ultimately, we hope to determine the extent to which</w:t>
        </w:r>
      </w:ins>
      <w:r w:rsidR="00B25C47">
        <w:t xml:space="preserve"> group </w:t>
      </w:r>
      <w:r w:rsidR="008253EC">
        <w:t>identit</w:t>
      </w:r>
      <w:ins w:id="53" w:author="Winter Mason" w:date="2012-03-18T16:08:00Z">
        <w:r w:rsidR="006A06A0">
          <w:t>ies</w:t>
        </w:r>
      </w:ins>
      <w:del w:id="54" w:author="Winter Mason" w:date="2012-03-18T16:08:00Z">
        <w:r w:rsidR="008253EC" w:rsidDel="006A06A0">
          <w:delText>y</w:delText>
        </w:r>
      </w:del>
      <w:r w:rsidR="008253EC">
        <w:t xml:space="preserve"> </w:t>
      </w:r>
      <w:del w:id="55" w:author="Winter Mason" w:date="2012-03-18T16:08:00Z">
        <w:r w:rsidR="008253EC" w:rsidDel="006A06A0">
          <w:delText>a more important construct for understanding</w:delText>
        </w:r>
      </w:del>
      <w:ins w:id="56" w:author="Winter Mason" w:date="2012-03-18T16:08:00Z">
        <w:r w:rsidR="006A06A0">
          <w:t>affect the flow of</w:t>
        </w:r>
      </w:ins>
      <w:r w:rsidR="008253EC">
        <w:t xml:space="preserve"> information </w:t>
      </w:r>
      <w:del w:id="57" w:author="Winter Mason" w:date="2012-03-18T16:08:00Z">
        <w:r w:rsidR="008253EC" w:rsidDel="006A06A0">
          <w:delText xml:space="preserve">flow </w:delText>
        </w:r>
      </w:del>
      <w:r w:rsidR="008253EC">
        <w:t xml:space="preserve">in </w:t>
      </w:r>
      <w:ins w:id="58" w:author="Winter Mason" w:date="2012-03-18T16:09:00Z">
        <w:r w:rsidR="006A06A0">
          <w:t>social</w:t>
        </w:r>
      </w:ins>
      <w:del w:id="59" w:author="Winter Mason" w:date="2012-03-18T16:09:00Z">
        <w:r w:rsidR="008253EC" w:rsidDel="006A06A0">
          <w:delText>a</w:delText>
        </w:r>
      </w:del>
      <w:r w:rsidR="008253EC">
        <w:t xml:space="preserve"> network</w:t>
      </w:r>
      <w:ins w:id="60" w:author="Winter Mason" w:date="2012-03-18T16:09:00Z">
        <w:r w:rsidR="006A06A0">
          <w:t>s</w:t>
        </w:r>
      </w:ins>
      <w:r w:rsidR="008253EC">
        <w:t>.</w:t>
      </w:r>
      <w:r w:rsidR="004F3004">
        <w:t xml:space="preserve"> </w:t>
      </w:r>
      <w:r w:rsidR="00B25C47">
        <w:t xml:space="preserve">By building an effective classifier of </w:t>
      </w:r>
      <w:r w:rsidR="004F3004">
        <w:t xml:space="preserve">group </w:t>
      </w:r>
      <w:r w:rsidR="00B25C47">
        <w:t>identity, we open</w:t>
      </w:r>
      <w:r>
        <w:t xml:space="preserve"> the door for numerous</w:t>
      </w:r>
      <w:r w:rsidR="0033774A">
        <w:t xml:space="preserve"> other analyses</w:t>
      </w:r>
      <w:r w:rsidR="004F3004">
        <w:t xml:space="preserve">. For instance, </w:t>
      </w:r>
      <w:del w:id="61" w:author="Winter Mason" w:date="2012-03-18T16:07:00Z">
        <w:r w:rsidR="004F3004" w:rsidDel="008123F5">
          <w:delText>it seems that a network of</w:delText>
        </w:r>
      </w:del>
      <w:ins w:id="62" w:author="Winter Mason" w:date="2012-03-18T16:07:00Z">
        <w:r w:rsidR="008123F5">
          <w:t>one might expect that</w:t>
        </w:r>
        <w:r w:rsidR="006A06A0">
          <w:t xml:space="preserve"> the networks of</w:t>
        </w:r>
      </w:ins>
      <w:r w:rsidR="004F3004">
        <w:t xml:space="preserve"> highly identified group </w:t>
      </w:r>
      <w:proofErr w:type="gramStart"/>
      <w:r w:rsidR="004F3004">
        <w:t>members</w:t>
      </w:r>
      <w:proofErr w:type="gramEnd"/>
      <w:r w:rsidR="004F3004">
        <w:t xml:space="preserve"> </w:t>
      </w:r>
      <w:ins w:id="63" w:author="Winter Mason" w:date="2012-03-18T16:08:00Z">
        <w:r w:rsidR="006A06A0">
          <w:t>w</w:t>
        </w:r>
      </w:ins>
      <w:del w:id="64" w:author="Winter Mason" w:date="2012-03-18T16:08:00Z">
        <w:r w:rsidR="004F3004" w:rsidDel="006A06A0">
          <w:delText>s</w:delText>
        </w:r>
        <w:r w:rsidR="008253EC" w:rsidDel="006A06A0">
          <w:delText>h</w:delText>
        </w:r>
      </w:del>
      <w:r w:rsidR="008253EC">
        <w:t xml:space="preserve">ould have larger clustering coefficients (e.g. there should be more mutual links between group members). We can see if this assumption holds for different types </w:t>
      </w:r>
      <w:r>
        <w:t>of identities.</w:t>
      </w:r>
    </w:p>
    <w:p w14:paraId="4B07C20D" w14:textId="77777777" w:rsidR="008253EC" w:rsidRDefault="008253EC" w:rsidP="009A4137">
      <w:pPr>
        <w:rPr>
          <w:sz w:val="32"/>
          <w:szCs w:val="32"/>
        </w:rPr>
      </w:pPr>
      <w:r w:rsidRPr="008253EC">
        <w:rPr>
          <w:sz w:val="32"/>
          <w:szCs w:val="32"/>
        </w:rPr>
        <w:t>Method</w:t>
      </w:r>
      <w:r>
        <w:rPr>
          <w:sz w:val="32"/>
          <w:szCs w:val="32"/>
        </w:rPr>
        <w:t>s</w:t>
      </w:r>
    </w:p>
    <w:p w14:paraId="03AC5062" w14:textId="0D7C1DAD" w:rsidR="008253EC" w:rsidRPr="008253EC" w:rsidRDefault="008253EC" w:rsidP="009A4137">
      <w:r>
        <w:t>Note: For the sake of concreteness</w:t>
      </w:r>
      <w:ins w:id="65" w:author="Winter Mason" w:date="2012-03-18T16:11:00Z">
        <w:r w:rsidR="00CC5C3E">
          <w:t>,</w:t>
        </w:r>
      </w:ins>
      <w:r>
        <w:t xml:space="preserve"> all</w:t>
      </w:r>
      <w:ins w:id="66" w:author="Winter Mason" w:date="2012-03-18T16:11:00Z">
        <w:r w:rsidR="00CC5C3E">
          <w:t xml:space="preserve"> following</w:t>
        </w:r>
      </w:ins>
      <w:r>
        <w:t xml:space="preserve"> descriptions </w:t>
      </w:r>
      <w:del w:id="67" w:author="Winter Mason" w:date="2012-03-18T16:09:00Z">
        <w:r w:rsidDel="006A06A0">
          <w:delText>will be with</w:delText>
        </w:r>
      </w:del>
      <w:ins w:id="68" w:author="Winter Mason" w:date="2012-03-18T16:09:00Z">
        <w:r w:rsidR="006A06A0">
          <w:t>use</w:t>
        </w:r>
      </w:ins>
      <w:r>
        <w:t xml:space="preserve"> political identity</w:t>
      </w:r>
      <w:ins w:id="69" w:author="Winter Mason" w:date="2012-03-18T16:09:00Z">
        <w:r w:rsidR="006A06A0">
          <w:t xml:space="preserve"> as the motivating example</w:t>
        </w:r>
      </w:ins>
      <w:r>
        <w:t xml:space="preserve">. We plan to utilize the same methods to study other types of identity </w:t>
      </w:r>
      <w:del w:id="70" w:author="Winter Mason" w:date="2012-03-18T16:10:00Z">
        <w:r w:rsidDel="006A06A0">
          <w:delText xml:space="preserve">[ such as….?] </w:delText>
        </w:r>
      </w:del>
      <w:ins w:id="71" w:author="Winter Mason" w:date="2012-03-18T16:10:00Z">
        <w:r w:rsidR="006A06A0">
          <w:t>such as sports</w:t>
        </w:r>
      </w:ins>
      <w:ins w:id="72" w:author="Winter Mason" w:date="2012-03-18T16:11:00Z">
        <w:r w:rsidR="00CC5C3E">
          <w:t xml:space="preserve"> team</w:t>
        </w:r>
      </w:ins>
      <w:ins w:id="73" w:author="Winter Mason" w:date="2012-03-18T16:10:00Z">
        <w:r w:rsidR="006A06A0">
          <w:t xml:space="preserve"> allegiance, cultural heritage, or religious identity </w:t>
        </w:r>
      </w:ins>
      <w:r>
        <w:t xml:space="preserve">and to compare these in our analyses. </w:t>
      </w:r>
    </w:p>
    <w:p w14:paraId="0494630C" w14:textId="77777777" w:rsidR="008253EC" w:rsidRDefault="008253EC" w:rsidP="009A4137">
      <w:pPr>
        <w:rPr>
          <w:sz w:val="28"/>
          <w:szCs w:val="28"/>
        </w:rPr>
      </w:pPr>
      <w:r w:rsidRPr="008253EC">
        <w:rPr>
          <w:sz w:val="28"/>
          <w:szCs w:val="28"/>
        </w:rPr>
        <w:t>Phase 1: Finding a Seed Population</w:t>
      </w:r>
    </w:p>
    <w:p w14:paraId="4BA8739D" w14:textId="6953F679" w:rsidR="000B4D19" w:rsidRDefault="008253EC" w:rsidP="00FC7BB5">
      <w:r>
        <w:t xml:space="preserve">Initially </w:t>
      </w:r>
      <w:r w:rsidR="00C11290">
        <w:t>we will find Twitter users who appear to be interested in politics and, hence,</w:t>
      </w:r>
      <w:r w:rsidR="000B4D19">
        <w:t xml:space="preserve"> are</w:t>
      </w:r>
      <w:r w:rsidR="00C11290">
        <w:t xml:space="preserve"> likely</w:t>
      </w:r>
      <w:ins w:id="74" w:author="Winter Mason" w:date="2012-03-18T16:11:00Z">
        <w:r w:rsidR="00CC5C3E">
          <w:t xml:space="preserve"> to</w:t>
        </w:r>
      </w:ins>
      <w:r w:rsidR="00C11290">
        <w:t xml:space="preserve"> </w:t>
      </w:r>
      <w:del w:id="75" w:author="Winter Mason" w:date="2012-03-18T16:11:00Z">
        <w:r w:rsidR="00C11290" w:rsidDel="00CC5C3E">
          <w:delText xml:space="preserve">identified </w:delText>
        </w:r>
      </w:del>
      <w:ins w:id="76" w:author="Winter Mason" w:date="2012-03-18T16:11:00Z">
        <w:r w:rsidR="00CC5C3E">
          <w:t xml:space="preserve">identify </w:t>
        </w:r>
      </w:ins>
      <w:r w:rsidR="00C11290">
        <w:t>with a particular party</w:t>
      </w:r>
      <w:r w:rsidR="000B4D19">
        <w:t>. I</w:t>
      </w:r>
      <w:r>
        <w:t>ndividuals who</w:t>
      </w:r>
      <w:r w:rsidR="00C11290">
        <w:t xml:space="preserve"> tweet </w:t>
      </w:r>
      <w:r>
        <w:t>about things that could be classified as political</w:t>
      </w:r>
      <w:r w:rsidR="000B4D19">
        <w:t xml:space="preserve"> will be randomly selected</w:t>
      </w:r>
      <w:r>
        <w:t xml:space="preserve">. </w:t>
      </w:r>
      <w:r w:rsidR="000B4D19">
        <w:t>A number of methods will be employed for this</w:t>
      </w:r>
      <w:r w:rsidR="009F4A2D">
        <w:t xml:space="preserve"> such as analyzing </w:t>
      </w:r>
      <w:r w:rsidR="00B25C47">
        <w:t xml:space="preserve">people’s use of </w:t>
      </w:r>
      <w:r>
        <w:t xml:space="preserve">politically related </w:t>
      </w:r>
      <w:r w:rsidR="00C11290">
        <w:t>key</w:t>
      </w:r>
      <w:ins w:id="77" w:author="Winter Mason" w:date="2012-03-18T16:12:00Z">
        <w:r w:rsidR="00CC5C3E">
          <w:t>words</w:t>
        </w:r>
      </w:ins>
      <w:del w:id="78" w:author="Winter Mason" w:date="2012-03-18T16:12:00Z">
        <w:r w:rsidR="00C11290" w:rsidDel="00CC5C3E">
          <w:delText>-terms</w:delText>
        </w:r>
        <w:r w:rsidR="000B4D19" w:rsidDel="00CC5C3E">
          <w:delText>,</w:delText>
        </w:r>
      </w:del>
      <w:r w:rsidR="000B4D19">
        <w:t xml:space="preserve"> </w:t>
      </w:r>
      <w:ins w:id="79" w:author="Winter Mason" w:date="2012-03-18T16:12:00Z">
        <w:r w:rsidR="00CC5C3E">
          <w:t>(</w:t>
        </w:r>
      </w:ins>
      <w:r w:rsidR="00B25C47">
        <w:t xml:space="preserve">often </w:t>
      </w:r>
      <w:r w:rsidR="009F4A2D">
        <w:t>marked by hash-tags</w:t>
      </w:r>
      <w:ins w:id="80" w:author="Winter Mason" w:date="2012-03-18T16:12:00Z">
        <w:r w:rsidR="00CC5C3E">
          <w:t>)</w:t>
        </w:r>
      </w:ins>
      <w:del w:id="81" w:author="Winter Mason" w:date="2012-03-18T16:12:00Z">
        <w:r w:rsidR="00FC7BB5" w:rsidDel="00CC5C3E">
          <w:delText>,</w:delText>
        </w:r>
      </w:del>
      <w:r w:rsidR="009F4A2D">
        <w:t xml:space="preserve"> or </w:t>
      </w:r>
      <w:r>
        <w:t>URLs</w:t>
      </w:r>
      <w:r w:rsidR="009F4A2D">
        <w:t xml:space="preserve"> they have posted or</w:t>
      </w:r>
      <w:r w:rsidR="00FC7BB5">
        <w:t xml:space="preserve"> that</w:t>
      </w:r>
      <w:r w:rsidR="009F4A2D">
        <w:t xml:space="preserve"> have been posted among close connection</w:t>
      </w:r>
      <w:r w:rsidR="00FC7BB5">
        <w:t>s</w:t>
      </w:r>
      <w:r w:rsidR="009F4A2D">
        <w:t xml:space="preserve"> in their network. Phase 2 will outline other techniques that can be used for this task if necessary.</w:t>
      </w:r>
    </w:p>
    <w:p w14:paraId="186826FA" w14:textId="6441BA44" w:rsidR="003C7056" w:rsidRDefault="009F4A2D" w:rsidP="001B7BB5">
      <w:r>
        <w:t xml:space="preserve">Once politically interested users have been identified, the next critical step involves having them answer questions about their group identities. </w:t>
      </w:r>
      <w:r w:rsidR="00FC7BB5">
        <w:t xml:space="preserve">One reason why such survey methodology has </w:t>
      </w:r>
      <w:ins w:id="82" w:author="Winter Mason" w:date="2012-03-18T16:13:00Z">
        <w:r w:rsidR="00CC5C3E">
          <w:t xml:space="preserve">almost </w:t>
        </w:r>
      </w:ins>
      <w:r w:rsidR="00FC7BB5">
        <w:t xml:space="preserve">never been incorporated into Twitter research is that </w:t>
      </w:r>
      <w:r w:rsidR="00E6169B">
        <w:t>Twitter makes it difficult to directly solicit users. In order to</w:t>
      </w:r>
      <w:r>
        <w:t xml:space="preserve"> directly</w:t>
      </w:r>
      <w:r w:rsidR="00FC7BB5">
        <w:t xml:space="preserve"> contact someone</w:t>
      </w:r>
      <w:r w:rsidR="00E6169B">
        <w:t xml:space="preserve">, they need to “follow you”, i.e. choose to see the content you post in advance. </w:t>
      </w:r>
      <w:r w:rsidR="00C11290">
        <w:t>However,</w:t>
      </w:r>
      <w:r w:rsidR="00FC7BB5">
        <w:t xml:space="preserve"> there is an indirect method we plan to employ. </w:t>
      </w:r>
      <w:r w:rsidR="00C11290">
        <w:t xml:space="preserve"> </w:t>
      </w:r>
      <w:r w:rsidR="00FC7BB5">
        <w:t xml:space="preserve">It is possible </w:t>
      </w:r>
      <w:r w:rsidR="00C11290">
        <w:t>to reference someone in a Tweet (a “mention” in Twitter terminology) and</w:t>
      </w:r>
      <w:r w:rsidR="004F1C96">
        <w:t xml:space="preserve"> the user will be informed and get a chance to see</w:t>
      </w:r>
      <w:r>
        <w:t xml:space="preserve"> what was posted about them</w:t>
      </w:r>
      <w:r w:rsidR="004F1C96">
        <w:t xml:space="preserve">. Hence, we plan to mention </w:t>
      </w:r>
      <w:r>
        <w:t xml:space="preserve">users of interest </w:t>
      </w:r>
      <w:r w:rsidR="004F1C96">
        <w:t>and</w:t>
      </w:r>
      <w:r w:rsidR="00FC7BB5">
        <w:t xml:space="preserve"> in the mention ask them if they would be willing to fill out a survey with a posted link</w:t>
      </w:r>
      <w:r w:rsidR="004F1C96">
        <w:t>.</w:t>
      </w:r>
      <w:r w:rsidR="00FC7BB5">
        <w:t xml:space="preserve"> Those users who agree to fill out the survey </w:t>
      </w:r>
      <w:r w:rsidR="001B7BB5">
        <w:t>will be asked to</w:t>
      </w:r>
      <w:ins w:id="83" w:author="Winter Mason" w:date="2012-03-18T16:13:00Z">
        <w:r w:rsidR="00CC5C3E">
          <w:t xml:space="preserve"> also</w:t>
        </w:r>
      </w:ins>
      <w:r w:rsidR="001B7BB5">
        <w:t xml:space="preserve"> participate in the experimental component of the study, where they would be asked to Tweet particular group related content at specific times to allow us to track the flow of this information </w:t>
      </w:r>
      <w:r w:rsidR="001B7BB5">
        <w:lastRenderedPageBreak/>
        <w:t xml:space="preserve">across their network. </w:t>
      </w:r>
      <w:ins w:id="84" w:author="Winter Mason" w:date="2012-03-18T16:24:00Z">
        <w:r w:rsidR="00C86D8A">
          <w:t xml:space="preserve"> Finally, we would encourage respondents to “</w:t>
        </w:r>
        <w:proofErr w:type="spellStart"/>
        <w:r w:rsidR="00C86D8A">
          <w:t>retweet</w:t>
        </w:r>
        <w:proofErr w:type="spellEnd"/>
        <w:r w:rsidR="00C86D8A">
          <w:t>” the link to the survey, so that we can also learn something about the group identities of their local network.</w:t>
        </w:r>
      </w:ins>
    </w:p>
    <w:p w14:paraId="6EAC0F99" w14:textId="52399E51" w:rsidR="003C7056" w:rsidRDefault="003C7056" w:rsidP="001B7BB5">
      <w:r>
        <w:t xml:space="preserve">Though we expect </w:t>
      </w:r>
      <w:r w:rsidR="001B7BB5">
        <w:t xml:space="preserve">a </w:t>
      </w:r>
      <w:r>
        <w:t xml:space="preserve">relatively low percentage of </w:t>
      </w:r>
      <w:r w:rsidR="004440C9">
        <w:t xml:space="preserve">people we contact </w:t>
      </w:r>
      <w:r>
        <w:t>will</w:t>
      </w:r>
      <w:del w:id="85" w:author="Winter Mason" w:date="2012-03-18T16:14:00Z">
        <w:r w:rsidDel="00CC5C3E">
          <w:delText xml:space="preserve"> a)</w:delText>
        </w:r>
      </w:del>
      <w:r>
        <w:t xml:space="preserve"> fill out the survey </w:t>
      </w:r>
      <w:ins w:id="86" w:author="Winter Mason" w:date="2012-03-18T16:14:00Z">
        <w:r w:rsidR="00CC5C3E">
          <w:t>and even fewer will</w:t>
        </w:r>
      </w:ins>
      <w:del w:id="87" w:author="Winter Mason" w:date="2012-03-18T16:14:00Z">
        <w:r w:rsidDel="00CC5C3E">
          <w:delText>b)</w:delText>
        </w:r>
      </w:del>
      <w:r>
        <w:t xml:space="preserve"> participate in the experimental porti</w:t>
      </w:r>
      <w:r w:rsidR="004440C9">
        <w:t>on, we can efficiently target</w:t>
      </w:r>
      <w:r>
        <w:t xml:space="preserve"> many individuals</w:t>
      </w:r>
      <w:del w:id="88" w:author="Winter Mason" w:date="2012-03-18T16:14:00Z">
        <w:r w:rsidR="004440C9" w:rsidDel="00CC5C3E">
          <w:delText>,</w:delText>
        </w:r>
      </w:del>
      <w:r w:rsidR="004440C9">
        <w:t xml:space="preserve"> by automating the tweets</w:t>
      </w:r>
      <w:r w:rsidR="001B7BB5">
        <w:t xml:space="preserve"> mentioning them, to allow for a sufficient sample size</w:t>
      </w:r>
      <w:del w:id="89" w:author="Winter Mason" w:date="2012-03-18T16:14:00Z">
        <w:r w:rsidR="001B7BB5" w:rsidDel="00CC5C3E">
          <w:delText xml:space="preserve"> (at least for the survey component)</w:delText>
        </w:r>
      </w:del>
      <w:r w:rsidR="001B7BB5">
        <w:t xml:space="preserve">. </w:t>
      </w:r>
    </w:p>
    <w:p w14:paraId="59DF450F" w14:textId="77777777" w:rsidR="003C7056" w:rsidRPr="001B7BB5" w:rsidRDefault="003C7056" w:rsidP="009A4137">
      <w:pPr>
        <w:rPr>
          <w:sz w:val="32"/>
          <w:szCs w:val="32"/>
        </w:rPr>
      </w:pPr>
      <w:r w:rsidRPr="001B7BB5">
        <w:rPr>
          <w:sz w:val="32"/>
          <w:szCs w:val="32"/>
        </w:rPr>
        <w:t>Phase 2:</w:t>
      </w:r>
      <w:r w:rsidR="001B7BB5" w:rsidRPr="001B7BB5">
        <w:rPr>
          <w:sz w:val="32"/>
          <w:szCs w:val="32"/>
        </w:rPr>
        <w:t xml:space="preserve"> Creating the Classifier</w:t>
      </w:r>
    </w:p>
    <w:p w14:paraId="6569409D" w14:textId="6062E89C" w:rsidR="001B7BB5" w:rsidRDefault="003C7056" w:rsidP="009A4137">
      <w:r>
        <w:t xml:space="preserve">Once we have a seed population of individuals </w:t>
      </w:r>
      <w:del w:id="90" w:author="Winter Mason" w:date="2012-03-18T16:15:00Z">
        <w:r w:rsidDel="00F21513">
          <w:delText>we that</w:delText>
        </w:r>
      </w:del>
      <w:ins w:id="91" w:author="Winter Mason" w:date="2012-03-18T16:15:00Z">
        <w:r w:rsidR="00F21513">
          <w:t>of whom</w:t>
        </w:r>
      </w:ins>
      <w:r>
        <w:t xml:space="preserve"> we know the</w:t>
      </w:r>
      <w:ins w:id="92" w:author="Winter Mason" w:date="2012-03-18T16:15:00Z">
        <w:r w:rsidR="00F21513">
          <w:t>ir</w:t>
        </w:r>
      </w:ins>
      <w:r>
        <w:t xml:space="preserve"> group identities</w:t>
      </w:r>
      <w:del w:id="93" w:author="Winter Mason" w:date="2012-03-18T16:15:00Z">
        <w:r w:rsidDel="00F21513">
          <w:delText xml:space="preserve"> of</w:delText>
        </w:r>
      </w:del>
      <w:r>
        <w:t>, we can begin to use their Twitter content</w:t>
      </w:r>
      <w:r w:rsidR="00365060">
        <w:t xml:space="preserve"> </w:t>
      </w:r>
      <w:del w:id="94" w:author="Winter Mason" w:date="2012-03-18T16:15:00Z">
        <w:r w:rsidR="00365060" w:rsidDel="00F21513">
          <w:delText xml:space="preserve">over a time window </w:delText>
        </w:r>
      </w:del>
      <w:r w:rsidR="00365060">
        <w:t>to develop an effective classifier. The classifier will essentially treat all their twitter content as</w:t>
      </w:r>
      <w:r w:rsidR="00343EBD">
        <w:t xml:space="preserve"> a</w:t>
      </w:r>
      <w:r w:rsidR="00365060">
        <w:t xml:space="preserve"> large feature vector. We will then use a variety of methods</w:t>
      </w:r>
      <w:r w:rsidR="001B7BB5">
        <w:t>, outlined below,</w:t>
      </w:r>
      <w:r w:rsidR="00365060">
        <w:t xml:space="preserve"> to model their identities. </w:t>
      </w:r>
    </w:p>
    <w:p w14:paraId="11E0C405" w14:textId="4E4732EF" w:rsidR="001B7BB5" w:rsidRDefault="001B7BB5" w:rsidP="009A4137">
      <w:proofErr w:type="spellStart"/>
      <w:r w:rsidRPr="001B7BB5">
        <w:rPr>
          <w:i/>
          <w:iCs/>
        </w:rPr>
        <w:t>Hashtag</w:t>
      </w:r>
      <w:proofErr w:type="spellEnd"/>
      <w:r w:rsidRPr="001B7BB5">
        <w:rPr>
          <w:i/>
          <w:iCs/>
        </w:rPr>
        <w:t xml:space="preserve"> analysis</w:t>
      </w:r>
      <w:r>
        <w:t xml:space="preserve">: It’s an increasingly common convention on Twitter to label </w:t>
      </w:r>
      <w:ins w:id="95" w:author="Winter Mason" w:date="2012-03-18T16:18:00Z">
        <w:r w:rsidR="007B1D58">
          <w:t>t</w:t>
        </w:r>
      </w:ins>
      <w:del w:id="96" w:author="Winter Mason" w:date="2012-03-18T16:18:00Z">
        <w:r w:rsidDel="007B1D58">
          <w:delText>T</w:delText>
        </w:r>
      </w:del>
      <w:r>
        <w:t xml:space="preserve">weets on specific topics with a </w:t>
      </w:r>
      <w:proofErr w:type="spellStart"/>
      <w:r>
        <w:t>hashtag</w:t>
      </w:r>
      <w:proofErr w:type="spellEnd"/>
      <w:r>
        <w:t xml:space="preserve">. Hence, one predictor we will use </w:t>
      </w:r>
      <w:del w:id="97" w:author="Winter Mason" w:date="2012-03-18T16:16:00Z">
        <w:r w:rsidDel="00F21513">
          <w:delText>will be</w:delText>
        </w:r>
      </w:del>
      <w:ins w:id="98" w:author="Winter Mason" w:date="2012-03-18T16:16:00Z">
        <w:r w:rsidR="00F21513">
          <w:t>is the</w:t>
        </w:r>
      </w:ins>
      <w:r>
        <w:t xml:space="preserve"> topical content of tweets as indicated by </w:t>
      </w:r>
      <w:proofErr w:type="spellStart"/>
      <w:r>
        <w:t>hashtags</w:t>
      </w:r>
      <w:proofErr w:type="spellEnd"/>
    </w:p>
    <w:p w14:paraId="76CCA664" w14:textId="150C6192" w:rsidR="008536D5" w:rsidRDefault="008536D5" w:rsidP="00300ECA">
      <w:r>
        <w:rPr>
          <w:i/>
          <w:iCs/>
        </w:rPr>
        <w:t>List Methodology:</w:t>
      </w:r>
      <w:del w:id="99" w:author="Winter Mason" w:date="2012-03-18T16:22:00Z">
        <w:r w:rsidDel="00F245E4">
          <w:rPr>
            <w:i/>
            <w:iCs/>
          </w:rPr>
          <w:delText xml:space="preserve"> </w:delText>
        </w:r>
      </w:del>
      <w:r w:rsidR="00300ECA">
        <w:rPr>
          <w:i/>
          <w:iCs/>
        </w:rPr>
        <w:t xml:space="preserve"> </w:t>
      </w:r>
      <w:del w:id="100" w:author="Winter Mason" w:date="2012-03-18T16:18:00Z">
        <w:r w:rsidDel="007B1D58">
          <w:delText>W</w:delText>
        </w:r>
      </w:del>
      <w:ins w:id="101" w:author="Winter Mason" w:date="2012-03-18T16:18:00Z">
        <w:r w:rsidR="007B1D58">
          <w:t xml:space="preserve">Twitter users </w:t>
        </w:r>
      </w:ins>
      <w:ins w:id="102" w:author="Winter Mason" w:date="2012-03-18T16:19:00Z">
        <w:r w:rsidR="007B1D58">
          <w:t>have the option of putting users in lists and naming the list anything the users chooses.  W</w:t>
        </w:r>
      </w:ins>
      <w:r>
        <w:t xml:space="preserve">ork by Winter Mason and colleagues </w:t>
      </w:r>
      <w:ins w:id="103" w:author="Winter Mason" w:date="2012-03-18T16:19:00Z">
        <w:r w:rsidR="007B1D58">
          <w:t>used this feature to infer whether users belonged to one of four categories—</w:t>
        </w:r>
      </w:ins>
      <w:ins w:id="104" w:author="Winter Mason" w:date="2012-03-18T16:20:00Z">
        <w:r w:rsidR="007B1D58">
          <w:t>bloggers, media outlets, celebrities and organizations</w:t>
        </w:r>
      </w:ins>
      <w:ins w:id="105" w:author="Winter Mason" w:date="2012-03-18T16:21:00Z">
        <w:r w:rsidR="007B1D58">
          <w:t>—but this technique could be used to find many other kinds of group identities for many users</w:t>
        </w:r>
      </w:ins>
      <w:ins w:id="106" w:author="Winter Mason" w:date="2012-03-18T16:20:00Z">
        <w:r w:rsidR="007B1D58">
          <w:t xml:space="preserve">. </w:t>
        </w:r>
      </w:ins>
      <w:ins w:id="107" w:author="Winter Mason" w:date="2012-03-18T16:21:00Z">
        <w:r w:rsidR="007B1D58">
          <w:t>Additionally</w:t>
        </w:r>
      </w:ins>
      <w:ins w:id="108" w:author="Winter Mason" w:date="2012-03-18T16:20:00Z">
        <w:r w:rsidR="007B1D58">
          <w:t xml:space="preserve">, they found </w:t>
        </w:r>
      </w:ins>
      <w:del w:id="109" w:author="Winter Mason" w:date="2012-03-18T16:21:00Z">
        <w:r w:rsidDel="007B1D58">
          <w:delText xml:space="preserve">estimates </w:delText>
        </w:r>
      </w:del>
      <w:r>
        <w:t xml:space="preserve">that around 50% of all content shared on Twitter, through URL’s and re-posts, originates from </w:t>
      </w:r>
      <w:r w:rsidR="00300ECA">
        <w:t>around 20,000 elite users</w:t>
      </w:r>
      <w:ins w:id="110" w:author="Winter Mason" w:date="2012-03-18T16:22:00Z">
        <w:r w:rsidR="007B1D58">
          <w:t xml:space="preserve"> in those four categories</w:t>
        </w:r>
      </w:ins>
      <w:del w:id="111" w:author="Winter Mason" w:date="2012-03-18T16:16:00Z">
        <w:r w:rsidR="00300ECA" w:rsidDel="00F21513">
          <w:delText>-</w:delText>
        </w:r>
        <w:r w:rsidDel="00F21513">
          <w:delText xml:space="preserve"> </w:delText>
        </w:r>
      </w:del>
      <w:del w:id="112" w:author="Winter Mason" w:date="2012-03-18T16:20:00Z">
        <w:r w:rsidDel="007B1D58">
          <w:delText>these include bloggers, media outlets, celebrities and organizations</w:delText>
        </w:r>
      </w:del>
      <w:r w:rsidR="00300ECA">
        <w:t>.</w:t>
      </w:r>
      <w:r>
        <w:t xml:space="preserve"> The particular elite users someone follows c</w:t>
      </w:r>
      <w:ins w:id="113" w:author="Winter Mason" w:date="2012-03-18T16:22:00Z">
        <w:r w:rsidR="007B1D58">
          <w:t>ould</w:t>
        </w:r>
      </w:ins>
      <w:del w:id="114" w:author="Winter Mason" w:date="2012-03-18T16:22:00Z">
        <w:r w:rsidDel="007B1D58">
          <w:delText>an</w:delText>
        </w:r>
      </w:del>
      <w:r>
        <w:t xml:space="preserve"> </w:t>
      </w:r>
      <w:ins w:id="115" w:author="Winter Mason" w:date="2012-03-18T16:22:00Z">
        <w:r w:rsidR="007B1D58">
          <w:t xml:space="preserve">also </w:t>
        </w:r>
      </w:ins>
      <w:r>
        <w:t xml:space="preserve">be used to glean their group identity (e.g. if someone follows Steven Colbert </w:t>
      </w:r>
      <w:r w:rsidR="00300ECA">
        <w:t xml:space="preserve">or </w:t>
      </w:r>
      <w:r>
        <w:t>Jo</w:t>
      </w:r>
      <w:del w:id="116" w:author="Winter Mason" w:date="2012-03-18T16:16:00Z">
        <w:r w:rsidDel="00F21513">
          <w:delText>h</w:delText>
        </w:r>
      </w:del>
      <w:r>
        <w:t>n Stewart</w:t>
      </w:r>
      <w:r w:rsidR="00300ECA">
        <w:t>,</w:t>
      </w:r>
      <w:r>
        <w:t xml:space="preserve"> there is a higher probabi</w:t>
      </w:r>
      <w:r w:rsidR="00300ECA">
        <w:t xml:space="preserve">lity that they are a Democrat). </w:t>
      </w:r>
    </w:p>
    <w:p w14:paraId="24183B79" w14:textId="3923E3D9" w:rsidR="00D23A15" w:rsidRDefault="00300ECA" w:rsidP="00D23A15">
      <w:r>
        <w:rPr>
          <w:i/>
          <w:iCs/>
        </w:rPr>
        <w:t xml:space="preserve">Classifying Tweet Topics Using Natural Language Processing: </w:t>
      </w:r>
      <w:r>
        <w:t>Currently Winter Mason and colleagues at Stevens Institute are refining an algorithm that classifies Tweets based on how similar they are to Wikipedia pages (</w:t>
      </w:r>
      <w:proofErr w:type="spellStart"/>
      <w:r>
        <w:t>Genc</w:t>
      </w:r>
      <w:proofErr w:type="spellEnd"/>
      <w:r>
        <w:t xml:space="preserve"> et al, </w:t>
      </w:r>
      <w:del w:id="117" w:author="Winter Mason" w:date="2012-03-18T16:22:00Z">
        <w:r w:rsidDel="00714DE8">
          <w:delText>working paper</w:delText>
        </w:r>
      </w:del>
      <w:ins w:id="118" w:author="Winter Mason" w:date="2012-03-18T16:22:00Z">
        <w:r w:rsidR="00714DE8">
          <w:t>2011</w:t>
        </w:r>
      </w:ins>
      <w:r>
        <w:t>).  We plan to apply this a</w:t>
      </w:r>
      <w:r w:rsidR="00D23A15">
        <w:t xml:space="preserve">nd potentially some other techniques that have seen success at categorizing Tweets, such as </w:t>
      </w:r>
      <w:ins w:id="119" w:author="Winter Mason" w:date="2012-03-18T16:17:00Z">
        <w:r w:rsidR="00F21513">
          <w:t xml:space="preserve">Latent </w:t>
        </w:r>
        <w:proofErr w:type="spellStart"/>
        <w:r w:rsidR="00F21513">
          <w:t>Dirichlet</w:t>
        </w:r>
        <w:proofErr w:type="spellEnd"/>
        <w:r w:rsidR="00F21513">
          <w:t xml:space="preserve"> Allocation (</w:t>
        </w:r>
      </w:ins>
      <w:r w:rsidR="00D23A15">
        <w:t>LDA</w:t>
      </w:r>
      <w:ins w:id="120" w:author="Winter Mason" w:date="2012-03-18T16:17:00Z">
        <w:r w:rsidR="00F21513">
          <w:t xml:space="preserve">; </w:t>
        </w:r>
      </w:ins>
      <w:del w:id="121" w:author="Winter Mason" w:date="2012-03-18T16:17:00Z">
        <w:r w:rsidR="00D23A15" w:rsidDel="00F21513">
          <w:delText xml:space="preserve"> (</w:delText>
        </w:r>
      </w:del>
      <w:proofErr w:type="spellStart"/>
      <w:r w:rsidR="00D23A15">
        <w:t>Ramage</w:t>
      </w:r>
      <w:proofErr w:type="spellEnd"/>
      <w:r w:rsidR="00D23A15">
        <w:t xml:space="preserve"> et al).</w:t>
      </w:r>
      <w:ins w:id="122" w:author="Winter Mason" w:date="2012-03-18T16:18:00Z">
        <w:r w:rsidR="007B1D58">
          <w:t xml:space="preserve">  We can then use the classified tweets to infer the identities of the user.</w:t>
        </w:r>
      </w:ins>
      <w:del w:id="123" w:author="Winter Mason" w:date="2012-03-18T16:18:00Z">
        <w:r w:rsidR="00D23A15" w:rsidDel="007B1D58">
          <w:delText xml:space="preserve"> </w:delText>
        </w:r>
      </w:del>
    </w:p>
    <w:p w14:paraId="50AE4F39" w14:textId="02AE984A" w:rsidR="008536D5" w:rsidRDefault="00300ECA" w:rsidP="00D23A15">
      <w:r>
        <w:rPr>
          <w:i/>
          <w:iCs/>
        </w:rPr>
        <w:t xml:space="preserve">Analysis of URL posts: </w:t>
      </w:r>
      <w:r w:rsidR="00D23A15">
        <w:t>We will</w:t>
      </w:r>
      <w:ins w:id="124" w:author="Winter Mason" w:date="2012-03-18T16:23:00Z">
        <w:r w:rsidR="00714DE8">
          <w:t xml:space="preserve"> use similar natural language processing techniques to</w:t>
        </w:r>
      </w:ins>
      <w:r w:rsidR="00D23A15">
        <w:t xml:space="preserve"> analyze the </w:t>
      </w:r>
      <w:del w:id="125" w:author="Winter Mason" w:date="2012-03-18T16:23:00Z">
        <w:r w:rsidR="00D23A15" w:rsidDel="00714DE8">
          <w:delText xml:space="preserve">text </w:delText>
        </w:r>
      </w:del>
      <w:r w:rsidR="00D23A15">
        <w:t xml:space="preserve">content of </w:t>
      </w:r>
      <w:del w:id="126" w:author="Winter Mason" w:date="2012-03-18T16:23:00Z">
        <w:r w:rsidR="00D23A15" w:rsidDel="00714DE8">
          <w:delText xml:space="preserve">links </w:delText>
        </w:r>
      </w:del>
      <w:ins w:id="127" w:author="Winter Mason" w:date="2012-03-18T16:23:00Z">
        <w:r w:rsidR="00714DE8">
          <w:t>URLs posted by Twitter users</w:t>
        </w:r>
      </w:ins>
      <w:del w:id="128" w:author="Winter Mason" w:date="2012-03-18T16:23:00Z">
        <w:r w:rsidR="00D23A15" w:rsidDel="00714DE8">
          <w:delText>people post</w:delText>
        </w:r>
      </w:del>
      <w:r w:rsidR="00D23A15">
        <w:t xml:space="preserve">. </w:t>
      </w:r>
    </w:p>
    <w:p w14:paraId="4A22155F" w14:textId="2B4B16D7" w:rsidR="00D23A15" w:rsidRDefault="00D23A15" w:rsidP="00343EBD">
      <w:r>
        <w:t xml:space="preserve">In addition to looking at the Twitter content from individuals we are attempting to classify, we can apply the same methods to people in their networks to </w:t>
      </w:r>
      <w:r w:rsidR="00343EBD">
        <w:t xml:space="preserve">see the extent to which one’s identity can be predicted by the </w:t>
      </w:r>
      <w:del w:id="129" w:author="Winter Mason" w:date="2012-03-18T16:27:00Z">
        <w:r w:rsidR="00343EBD" w:rsidDel="00DA3A8B">
          <w:delText xml:space="preserve">inferred </w:delText>
        </w:r>
      </w:del>
      <w:r w:rsidR="00343EBD">
        <w:t>identity of members of one’s network</w:t>
      </w:r>
      <w:ins w:id="130" w:author="Winter Mason" w:date="2012-03-18T16:26:00Z">
        <w:r w:rsidR="001F4A81">
          <w:t>, similar to Jernig</w:t>
        </w:r>
      </w:ins>
      <w:ins w:id="131" w:author="Winter Mason" w:date="2012-03-18T16:27:00Z">
        <w:r w:rsidR="001F4A81">
          <w:t xml:space="preserve">an &amp; </w:t>
        </w:r>
        <w:proofErr w:type="spellStart"/>
        <w:r w:rsidR="001F4A81">
          <w:t>Mistree</w:t>
        </w:r>
        <w:proofErr w:type="spellEnd"/>
        <w:r w:rsidR="001F4A81">
          <w:t xml:space="preserve"> (2009)</w:t>
        </w:r>
      </w:ins>
      <w:r w:rsidR="00343EBD">
        <w:t>. In cases where there is very limited Twitter content for a given user (e.g. someone doesn’t tweet frequently) this may be the most effective way to predict their group identities.</w:t>
      </w:r>
    </w:p>
    <w:p w14:paraId="189ACB49" w14:textId="77777777" w:rsidR="00343EBD" w:rsidRPr="008536D5" w:rsidRDefault="00343EBD" w:rsidP="00343EBD">
      <w:r>
        <w:t>Since we will have ground truth data on group identity, from Phase1, we will be able see how effective our classification methods are and progressively refine them using a host of techniques.</w:t>
      </w:r>
    </w:p>
    <w:p w14:paraId="057566F8" w14:textId="77777777" w:rsidR="004440C9" w:rsidRPr="00343EBD" w:rsidRDefault="004440C9" w:rsidP="009A4137">
      <w:pPr>
        <w:rPr>
          <w:sz w:val="32"/>
          <w:szCs w:val="32"/>
        </w:rPr>
      </w:pPr>
      <w:r w:rsidRPr="00343EBD">
        <w:rPr>
          <w:sz w:val="32"/>
          <w:szCs w:val="32"/>
        </w:rPr>
        <w:lastRenderedPageBreak/>
        <w:t>Phase 3:</w:t>
      </w:r>
      <w:r w:rsidR="00343EBD">
        <w:rPr>
          <w:sz w:val="32"/>
          <w:szCs w:val="32"/>
        </w:rPr>
        <w:t xml:space="preserve"> Exploring How Group Identity Impacts Information Flow</w:t>
      </w:r>
    </w:p>
    <w:p w14:paraId="03FBFB75" w14:textId="4C25FE0C" w:rsidR="00812530" w:rsidRDefault="004440C9" w:rsidP="007637CE">
      <w:r>
        <w:t xml:space="preserve">After creating </w:t>
      </w:r>
      <w:r w:rsidR="00812530">
        <w:t>a classifier</w:t>
      </w:r>
      <w:r w:rsidR="00343EBD">
        <w:t xml:space="preserve">, we can </w:t>
      </w:r>
      <w:del w:id="132" w:author="Winter Mason" w:date="2012-03-18T16:41:00Z">
        <w:r w:rsidR="00343EBD" w:rsidDel="00562539">
          <w:delText>find different types of networks with respect to group identity</w:delText>
        </w:r>
      </w:del>
      <w:ins w:id="133" w:author="Winter Mason" w:date="2012-03-18T16:41:00Z">
        <w:r w:rsidR="00562539">
          <w:t>look for groups of connected individuals with similar group identities</w:t>
        </w:r>
      </w:ins>
      <w:r w:rsidR="00343EBD">
        <w:t xml:space="preserve">. For example, we </w:t>
      </w:r>
      <w:del w:id="134" w:author="Winter Mason" w:date="2012-03-18T16:42:00Z">
        <w:r w:rsidR="00343EBD" w:rsidDel="00562539">
          <w:delText xml:space="preserve">classify </w:delText>
        </w:r>
      </w:del>
      <w:ins w:id="135" w:author="Winter Mason" w:date="2012-03-18T16:42:00Z">
        <w:r w:rsidR="00562539">
          <w:t xml:space="preserve">might find </w:t>
        </w:r>
      </w:ins>
      <w:r w:rsidR="00343EBD">
        <w:t xml:space="preserve">a </w:t>
      </w:r>
      <w:del w:id="136" w:author="Winter Mason" w:date="2012-03-18T16:42:00Z">
        <w:r w:rsidR="00343EBD" w:rsidDel="00562539">
          <w:delText>network as being</w:delText>
        </w:r>
      </w:del>
      <w:ins w:id="137" w:author="Winter Mason" w:date="2012-03-18T16:42:00Z">
        <w:r w:rsidR="00562539">
          <w:t>connected group</w:t>
        </w:r>
      </w:ins>
      <w:r w:rsidR="00343EBD">
        <w:t xml:space="preserve"> comprised of highly identified Republicans, or moderately identified Democrats. </w:t>
      </w:r>
      <w:r w:rsidR="007637CE">
        <w:t xml:space="preserve">We can then look at the </w:t>
      </w:r>
      <w:r w:rsidR="00812530">
        <w:t>relative frequency of group-related topic posts and discussions</w:t>
      </w:r>
      <w:r w:rsidR="007637CE">
        <w:t xml:space="preserve"> across these different networks</w:t>
      </w:r>
      <w:r w:rsidR="00812530">
        <w:t>.</w:t>
      </w:r>
      <w:r w:rsidR="007637CE">
        <w:t xml:space="preserve"> We plan to use two methods of doing this</w:t>
      </w:r>
      <w:r w:rsidR="00812530">
        <w:t xml:space="preserve">. </w:t>
      </w:r>
      <w:r w:rsidR="007637CE">
        <w:t xml:space="preserve">The first method involves coding </w:t>
      </w:r>
      <w:r w:rsidR="00812530">
        <w:t>politically related content</w:t>
      </w:r>
      <w:r w:rsidR="007637CE">
        <w:t xml:space="preserve"> that </w:t>
      </w:r>
      <w:del w:id="138" w:author="Winter Mason" w:date="2012-03-18T16:42:00Z">
        <w:r w:rsidR="007637CE" w:rsidDel="00562539">
          <w:delText xml:space="preserve">is </w:delText>
        </w:r>
      </w:del>
      <w:r w:rsidR="007637CE">
        <w:t xml:space="preserve">organically appears in </w:t>
      </w:r>
      <w:ins w:id="139" w:author="Winter Mason" w:date="2012-03-18T16:42:00Z">
        <w:r w:rsidR="00562539">
          <w:t>the</w:t>
        </w:r>
      </w:ins>
      <w:del w:id="140" w:author="Winter Mason" w:date="2012-03-18T16:42:00Z">
        <w:r w:rsidR="007637CE" w:rsidDel="00562539">
          <w:delText>a</w:delText>
        </w:r>
      </w:del>
      <w:r w:rsidR="007637CE">
        <w:t xml:space="preserve"> network. Such content could be a posted link, a meme, or a statement. We would look at the rate at which this content is reposted and referenced within the network. </w:t>
      </w:r>
    </w:p>
    <w:p w14:paraId="74EA764A" w14:textId="2328E043" w:rsidR="00AD4FD8" w:rsidRDefault="007637CE" w:rsidP="007637CE">
      <w:r>
        <w:t>In a more ambitious vein, we would like to perform a quasi-</w:t>
      </w:r>
      <w:r w:rsidR="00812530">
        <w:t>experiment on Twitter, which has never been done. Here we would ask cert</w:t>
      </w:r>
      <w:r w:rsidR="00784207">
        <w:t>ain individuals who</w:t>
      </w:r>
      <w:del w:id="141" w:author="Winter Mason" w:date="2012-03-18T16:43:00Z">
        <w:r w:rsidR="00784207" w:rsidDel="00562539">
          <w:delText>,</w:delText>
        </w:r>
      </w:del>
      <w:r w:rsidR="00784207">
        <w:t xml:space="preserve"> </w:t>
      </w:r>
      <w:r>
        <w:t xml:space="preserve">agreed to participate in the experiment during phase 1 to post </w:t>
      </w:r>
      <w:r w:rsidR="00812530">
        <w:t>specific content related</w:t>
      </w:r>
      <w:ins w:id="142" w:author="Winter Mason" w:date="2012-03-18T16:43:00Z">
        <w:r w:rsidR="00562539">
          <w:t xml:space="preserve"> or unrelated</w:t>
        </w:r>
      </w:ins>
      <w:r w:rsidR="00812530">
        <w:t xml:space="preserve"> to the</w:t>
      </w:r>
      <w:r w:rsidR="00AD4FD8">
        <w:t>ir</w:t>
      </w:r>
      <w:r w:rsidR="00812530">
        <w:t xml:space="preserve"> group identity</w:t>
      </w:r>
      <w:del w:id="143" w:author="Winter Mason" w:date="2012-03-18T16:43:00Z">
        <w:r w:rsidR="00812530" w:rsidDel="00562539">
          <w:delText xml:space="preserve"> at certain times</w:delText>
        </w:r>
      </w:del>
      <w:r w:rsidR="00812530">
        <w:t xml:space="preserve">. </w:t>
      </w:r>
      <w:r w:rsidR="00784207">
        <w:t xml:space="preserve">This would allow us to </w:t>
      </w:r>
      <w:del w:id="144" w:author="Winter Mason" w:date="2012-03-18T16:49:00Z">
        <w:r w:rsidR="00784207" w:rsidDel="00B15601">
          <w:delText xml:space="preserve">track the </w:delText>
        </w:r>
        <w:r w:rsidR="00AD4FD8" w:rsidDel="00B15601">
          <w:delText>flow of the</w:delText>
        </w:r>
        <w:r w:rsidR="00812530" w:rsidDel="00B15601">
          <w:delText xml:space="preserve"> </w:delText>
        </w:r>
        <w:r w:rsidR="00812530" w:rsidRPr="00784207" w:rsidDel="00B15601">
          <w:rPr>
            <w:i/>
          </w:rPr>
          <w:delText>same</w:delText>
        </w:r>
        <w:r w:rsidR="00812530" w:rsidDel="00B15601">
          <w:delText xml:space="preserve"> </w:delText>
        </w:r>
        <w:r w:rsidR="00812530" w:rsidRPr="00784207" w:rsidDel="00B15601">
          <w:rPr>
            <w:i/>
          </w:rPr>
          <w:delText>content</w:delText>
        </w:r>
        <w:r w:rsidR="00812530" w:rsidDel="00B15601">
          <w:delText xml:space="preserve"> around the </w:delText>
        </w:r>
        <w:r w:rsidR="00812530" w:rsidRPr="00784207" w:rsidDel="00B15601">
          <w:rPr>
            <w:i/>
          </w:rPr>
          <w:delText>same time</w:delText>
        </w:r>
        <w:r w:rsidR="00812530" w:rsidDel="00B15601">
          <w:delText xml:space="preserve"> alo</w:delText>
        </w:r>
        <w:r w:rsidR="00784207" w:rsidDel="00B15601">
          <w:delText>ng different types of networks</w:delText>
        </w:r>
      </w:del>
      <w:ins w:id="145" w:author="Winter Mason" w:date="2012-03-18T16:49:00Z">
        <w:r w:rsidR="00B15601">
          <w:t>experimentally test how group identity interacts with content in the flow of information through social networks</w:t>
        </w:r>
      </w:ins>
      <w:r w:rsidR="00784207">
        <w:t>. It w</w:t>
      </w:r>
      <w:r>
        <w:t xml:space="preserve">ould also be an important demonstration of how </w:t>
      </w:r>
      <w:del w:id="146" w:author="Winter Mason" w:date="2012-03-18T16:49:00Z">
        <w:r w:rsidR="00784207" w:rsidDel="008F67C4">
          <w:delText>quasi-</w:delText>
        </w:r>
      </w:del>
      <w:r w:rsidR="00784207">
        <w:t>experimental methods can be employed on Twitter.</w:t>
      </w:r>
    </w:p>
    <w:p w14:paraId="61C8FD53" w14:textId="4D920AC7" w:rsidR="00784207" w:rsidRPr="000C3454" w:rsidRDefault="00784207" w:rsidP="007637CE">
      <w:pPr>
        <w:rPr>
          <w:b/>
          <w:sz w:val="28"/>
          <w:szCs w:val="28"/>
        </w:rPr>
      </w:pPr>
      <w:r>
        <w:t>Since we will create classifier</w:t>
      </w:r>
      <w:ins w:id="147" w:author="Winter Mason" w:date="2012-03-18T16:44:00Z">
        <w:r w:rsidR="00562539">
          <w:t>s</w:t>
        </w:r>
      </w:ins>
      <w:r>
        <w:t xml:space="preserve"> for multiple kinds </w:t>
      </w:r>
      <w:r w:rsidR="007637CE">
        <w:t xml:space="preserve">of identities, we would like to repeat similar methods and analytical tools to compare information flow for different group identities. </w:t>
      </w:r>
    </w:p>
    <w:p w14:paraId="76AB5083" w14:textId="77777777" w:rsidR="00C11290" w:rsidRPr="000C3454" w:rsidRDefault="00784207" w:rsidP="009A4137">
      <w:pPr>
        <w:rPr>
          <w:b/>
          <w:sz w:val="28"/>
          <w:szCs w:val="28"/>
        </w:rPr>
      </w:pPr>
      <w:r w:rsidRPr="000C3454">
        <w:rPr>
          <w:b/>
          <w:sz w:val="28"/>
          <w:szCs w:val="28"/>
        </w:rPr>
        <w:t>Intellectual Merit:</w:t>
      </w:r>
    </w:p>
    <w:p w14:paraId="253C98FE" w14:textId="4ECCEEF3" w:rsidR="00784207" w:rsidDel="00EA54B2" w:rsidRDefault="00784207" w:rsidP="007637CE">
      <w:pPr>
        <w:rPr>
          <w:del w:id="148" w:author="Winter Mason" w:date="2012-03-18T16:52:00Z"/>
        </w:rPr>
      </w:pPr>
      <w:del w:id="149" w:author="Winter Mason" w:date="2012-03-18T16:52:00Z">
        <w:r w:rsidDel="00EA54B2">
          <w:delText>This proposal includes many significant firsts. It would be the first to employ survey methodology with Twitter data mining. It would be the first to combine URL analysis, content analysis using Wikipedia mapping, and the List met</w:delText>
        </w:r>
        <w:r w:rsidR="007637CE" w:rsidDel="00EA54B2">
          <w:delText xml:space="preserve">hodology to create a classifier. </w:delText>
        </w:r>
        <w:r w:rsidDel="00EA54B2">
          <w:delText>This would</w:delText>
        </w:r>
        <w:r w:rsidR="00B778B1" w:rsidDel="00EA54B2">
          <w:delText xml:space="preserve"> also</w:delText>
        </w:r>
        <w:r w:rsidDel="00EA54B2">
          <w:delText xml:space="preserve"> be the first study that experimentally manipulates Tweets on Twitter. </w:delText>
        </w:r>
      </w:del>
    </w:p>
    <w:p w14:paraId="20C6153A" w14:textId="4D96996E" w:rsidR="00B778B1" w:rsidRDefault="00784207" w:rsidP="007637CE">
      <w:pPr>
        <w:rPr>
          <w:ins w:id="150" w:author="Winter Mason" w:date="2012-03-18T16:52:00Z"/>
        </w:rPr>
      </w:pPr>
      <w:del w:id="151" w:author="Winter Mason" w:date="2012-03-18T16:52:00Z">
        <w:r w:rsidDel="00EA54B2">
          <w:delText xml:space="preserve">Methodological innovation aside, </w:delText>
        </w:r>
      </w:del>
      <w:ins w:id="152" w:author="Winter Mason" w:date="2012-03-18T16:52:00Z">
        <w:r w:rsidR="00EA54B2">
          <w:t>T</w:t>
        </w:r>
      </w:ins>
      <w:del w:id="153" w:author="Winter Mason" w:date="2012-03-18T16:52:00Z">
        <w:r w:rsidDel="00EA54B2">
          <w:delText>t</w:delText>
        </w:r>
      </w:del>
      <w:r>
        <w:t>his project would provide valuable knowledge</w:t>
      </w:r>
      <w:r w:rsidR="00B778B1">
        <w:t xml:space="preserve"> about how group identity impacts </w:t>
      </w:r>
      <w:del w:id="154" w:author="Winter Mason" w:date="2012-03-18T17:04:00Z">
        <w:r w:rsidR="00B778B1" w:rsidDel="00485DE7">
          <w:delText>what kinds of information flows</w:delText>
        </w:r>
      </w:del>
      <w:ins w:id="155" w:author="Winter Mason" w:date="2012-03-18T17:04:00Z">
        <w:r w:rsidR="00485DE7">
          <w:t>the flow of different kinds of information</w:t>
        </w:r>
      </w:ins>
      <w:r w:rsidR="00B778B1">
        <w:t xml:space="preserve"> through a </w:t>
      </w:r>
      <w:ins w:id="156" w:author="Winter Mason" w:date="2012-03-18T17:04:00Z">
        <w:r w:rsidR="00485DE7">
          <w:t xml:space="preserve">social </w:t>
        </w:r>
      </w:ins>
      <w:r w:rsidR="00B778B1">
        <w:t>network</w:t>
      </w:r>
      <w:del w:id="157" w:author="Winter Mason" w:date="2012-03-18T17:04:00Z">
        <w:r w:rsidR="00B778B1" w:rsidDel="00485DE7">
          <w:delText xml:space="preserve"> and the rate at which</w:delText>
        </w:r>
        <w:r w:rsidR="007637CE" w:rsidDel="00485DE7">
          <w:delText xml:space="preserve"> this</w:delText>
        </w:r>
        <w:r w:rsidR="00B778B1" w:rsidDel="00485DE7">
          <w:delText xml:space="preserve"> information is shared</w:delText>
        </w:r>
      </w:del>
      <w:r w:rsidR="00B778B1">
        <w:t xml:space="preserve">. </w:t>
      </w:r>
      <w:del w:id="158" w:author="Winter Mason" w:date="2012-03-18T17:04:00Z">
        <w:r w:rsidR="007637CE" w:rsidDel="00485DE7">
          <w:delText xml:space="preserve">Such work </w:delText>
        </w:r>
        <w:r w:rsidR="00B778B1" w:rsidDel="00485DE7">
          <w:delText>might help the construct of “group identity”</w:delText>
        </w:r>
        <w:r w:rsidR="0033774A" w:rsidDel="00485DE7">
          <w:delText xml:space="preserve">, </w:delText>
        </w:r>
        <w:r w:rsidR="00B778B1" w:rsidDel="00485DE7">
          <w:delText>a major theme in social psychology</w:delText>
        </w:r>
        <w:r w:rsidR="0033774A" w:rsidDel="00485DE7">
          <w:delText>,</w:delText>
        </w:r>
        <w:r w:rsidR="00B778B1" w:rsidDel="00485DE7">
          <w:delText xml:space="preserve"> gain a more central role in the study of dissemination of information in social networks.</w:delText>
        </w:r>
      </w:del>
      <w:ins w:id="159" w:author="Winter Mason" w:date="2012-03-18T17:04:00Z">
        <w:r w:rsidR="00485DE7">
          <w:t xml:space="preserve">This would </w:t>
        </w:r>
      </w:ins>
      <w:ins w:id="160" w:author="Winter Mason" w:date="2012-03-18T17:05:00Z">
        <w:r w:rsidR="00485DE7">
          <w:t xml:space="preserve">reveal a new dimension to the voluminous literature on the diffusion of information in social networks.  It would also extend research on the relationship between social influence and group identity, situating the process of social influence and </w:t>
        </w:r>
      </w:ins>
      <w:ins w:id="161" w:author="Winter Mason" w:date="2012-03-18T17:06:00Z">
        <w:r w:rsidR="00485DE7">
          <w:t>group</w:t>
        </w:r>
      </w:ins>
      <w:ins w:id="162" w:author="Winter Mason" w:date="2012-03-18T17:05:00Z">
        <w:r w:rsidR="00485DE7">
          <w:t xml:space="preserve"> </w:t>
        </w:r>
      </w:ins>
      <w:ins w:id="163" w:author="Winter Mason" w:date="2012-03-18T17:06:00Z">
        <w:r w:rsidR="00485DE7">
          <w:t>identity in the wider framework of social networks.</w:t>
        </w:r>
      </w:ins>
    </w:p>
    <w:p w14:paraId="654CBF27" w14:textId="7DFC77C1" w:rsidR="00EA54B2" w:rsidRDefault="00EA54B2" w:rsidP="00EA54B2">
      <w:ins w:id="164" w:author="Winter Mason" w:date="2012-03-18T16:52:00Z">
        <w:r>
          <w:t xml:space="preserve">This proposal includes many significant </w:t>
        </w:r>
      </w:ins>
      <w:ins w:id="165" w:author="Winter Mason" w:date="2012-03-18T17:06:00Z">
        <w:r w:rsidR="00485DE7">
          <w:t>methodological advances</w:t>
        </w:r>
      </w:ins>
      <w:ins w:id="166" w:author="Winter Mason" w:date="2012-03-18T16:52:00Z">
        <w:r>
          <w:t>. It would be</w:t>
        </w:r>
      </w:ins>
      <w:ins w:id="167" w:author="Winter Mason" w:date="2012-03-18T17:07:00Z">
        <w:r w:rsidR="00485DE7">
          <w:t xml:space="preserve"> one of</w:t>
        </w:r>
      </w:ins>
      <w:ins w:id="168" w:author="Winter Mason" w:date="2012-03-18T16:52:00Z">
        <w:r>
          <w:t xml:space="preserve"> the first to employ survey methodology </w:t>
        </w:r>
      </w:ins>
      <w:ins w:id="169" w:author="Winter Mason" w:date="2012-03-18T17:07:00Z">
        <w:r w:rsidR="00485DE7">
          <w:t xml:space="preserve">in combination </w:t>
        </w:r>
      </w:ins>
      <w:ins w:id="170" w:author="Winter Mason" w:date="2012-03-18T16:52:00Z">
        <w:r>
          <w:t xml:space="preserve">with Twitter data mining. It would be the first to combine URL analysis, content analysis using Wikipedia mapping, and the List methodology to create a classifier. This would also be the first study </w:t>
        </w:r>
      </w:ins>
      <w:ins w:id="171" w:author="Winter Mason" w:date="2012-03-18T17:07:00Z">
        <w:r w:rsidR="00485DE7">
          <w:t>to</w:t>
        </w:r>
      </w:ins>
      <w:ins w:id="172" w:author="Winter Mason" w:date="2012-03-18T16:52:00Z">
        <w:r>
          <w:t xml:space="preserve"> experimentally mani</w:t>
        </w:r>
        <w:r w:rsidR="00485DE7">
          <w:t>pulate t</w:t>
        </w:r>
        <w:r>
          <w:t xml:space="preserve">weets on Twitter. </w:t>
        </w:r>
      </w:ins>
    </w:p>
    <w:p w14:paraId="6A291A73" w14:textId="77777777" w:rsidR="00B778B1" w:rsidRDefault="00B778B1" w:rsidP="009A4137">
      <w:r>
        <w:t>The classifier we create can be used in other studies and by other researchers. Such a classifier could stand as a good demonstration of how survey data, data-mining and natural language processing techniques can be incorporated to predict what people identify with based on</w:t>
      </w:r>
      <w:r w:rsidR="0033774A">
        <w:t xml:space="preserve"> based on the content of their posts on social networking sites</w:t>
      </w:r>
      <w:r>
        <w:t xml:space="preserve">. </w:t>
      </w:r>
    </w:p>
    <w:p w14:paraId="45E89973" w14:textId="77777777" w:rsidR="00B778B1" w:rsidRPr="000C3454" w:rsidRDefault="00B778B1" w:rsidP="009A4137">
      <w:pPr>
        <w:rPr>
          <w:b/>
          <w:sz w:val="28"/>
          <w:szCs w:val="28"/>
        </w:rPr>
      </w:pPr>
      <w:r w:rsidRPr="000C3454">
        <w:rPr>
          <w:b/>
          <w:sz w:val="28"/>
          <w:szCs w:val="28"/>
        </w:rPr>
        <w:t>Broader impacts:</w:t>
      </w:r>
    </w:p>
    <w:p w14:paraId="0753AB4B" w14:textId="033911F7" w:rsidR="00E12606" w:rsidRDefault="00B778B1" w:rsidP="00072FC2">
      <w:r>
        <w:t>Aside from helping the research community, this work could</w:t>
      </w:r>
      <w:r w:rsidR="005775F6">
        <w:t xml:space="preserve"> be used in application</w:t>
      </w:r>
      <w:r w:rsidR="00556E16">
        <w:t>s that allow</w:t>
      </w:r>
      <w:r w:rsidR="005775F6">
        <w:t xml:space="preserve"> people on Twitter</w:t>
      </w:r>
      <w:r w:rsidR="00ED54B6">
        <w:t xml:space="preserve"> to</w:t>
      </w:r>
      <w:r w:rsidR="005775F6">
        <w:t xml:space="preserve"> connect with users of similar group identities and interests</w:t>
      </w:r>
      <w:ins w:id="173" w:author="Winter Mason" w:date="2012-03-18T17:14:00Z">
        <w:r w:rsidR="004F3202">
          <w:t xml:space="preserve"> </w:t>
        </w:r>
      </w:ins>
      <w:del w:id="174" w:author="Winter Mason" w:date="2012-03-18T17:14:00Z">
        <w:r w:rsidR="00556E16" w:rsidDel="004F3202">
          <w:delText>-</w:delText>
        </w:r>
      </w:del>
      <w:r w:rsidR="00556E16">
        <w:t xml:space="preserve">beyond what is </w:t>
      </w:r>
      <w:del w:id="175" w:author="Winter Mason" w:date="2012-03-18T17:14:00Z">
        <w:r w:rsidR="00556E16" w:rsidDel="004F3202">
          <w:delText xml:space="preserve">currently </w:delText>
        </w:r>
      </w:del>
      <w:r w:rsidR="005775F6">
        <w:t>possible</w:t>
      </w:r>
      <w:r w:rsidR="00072FC2">
        <w:t xml:space="preserve"> </w:t>
      </w:r>
      <w:ins w:id="176" w:author="Winter Mason" w:date="2012-03-18T17:14:00Z">
        <w:r w:rsidR="004F3202">
          <w:t>with current</w:t>
        </w:r>
      </w:ins>
      <w:del w:id="177" w:author="Winter Mason" w:date="2012-03-18T17:14:00Z">
        <w:r w:rsidR="00072FC2" w:rsidDel="004F3202">
          <w:delText>normal</w:delText>
        </w:r>
      </w:del>
      <w:r w:rsidR="00072FC2">
        <w:t xml:space="preserve"> search techniques on Twitter</w:t>
      </w:r>
      <w:r w:rsidR="00556E16">
        <w:t xml:space="preserve">. </w:t>
      </w:r>
      <w:r w:rsidR="005775F6">
        <w:t>Hence</w:t>
      </w:r>
      <w:r w:rsidR="000C3454">
        <w:t>,</w:t>
      </w:r>
      <w:r w:rsidR="005775F6">
        <w:t xml:space="preserve"> activists could better link up with other </w:t>
      </w:r>
      <w:r w:rsidR="000C3454">
        <w:t>activists;</w:t>
      </w:r>
      <w:r w:rsidR="005775F6">
        <w:t xml:space="preserve"> teachers could </w:t>
      </w:r>
      <w:r w:rsidR="00556E16">
        <w:t xml:space="preserve">more efficiently find each other and </w:t>
      </w:r>
      <w:r w:rsidR="005775F6">
        <w:t>share resources and reflections</w:t>
      </w:r>
      <w:r w:rsidR="00ED54B6">
        <w:t>, etc</w:t>
      </w:r>
      <w:r w:rsidR="005775F6">
        <w:t xml:space="preserve">. </w:t>
      </w:r>
      <w:r w:rsidR="000C3454">
        <w:t xml:space="preserve">Such work could also be </w:t>
      </w:r>
      <w:r w:rsidR="000C3454">
        <w:lastRenderedPageBreak/>
        <w:t>used to recommend content to users b</w:t>
      </w:r>
      <w:r w:rsidR="0033774A">
        <w:t xml:space="preserve">ased on the simple principle that </w:t>
      </w:r>
      <w:r w:rsidR="000C3454">
        <w:t xml:space="preserve">people with similar group identities likely enjoy similar content related to that identity. </w:t>
      </w:r>
      <w:r w:rsidR="00E12606">
        <w:t>In another vein,</w:t>
      </w:r>
      <w:r w:rsidR="005775F6">
        <w:t xml:space="preserve"> this work could allow the general public to understand how their group identities are revealed through the messages they post and how these identities might influence the types of information they see on their network as well how readily such information is disseminated. This is valua</w:t>
      </w:r>
      <w:r w:rsidR="003F0314">
        <w:t xml:space="preserve">ble </w:t>
      </w:r>
      <w:r w:rsidR="005775F6">
        <w:t>knowledge</w:t>
      </w:r>
      <w:r w:rsidR="003F0314">
        <w:t xml:space="preserve"> for every citizen</w:t>
      </w:r>
      <w:r w:rsidR="005775F6">
        <w:t xml:space="preserve"> in</w:t>
      </w:r>
      <w:r w:rsidR="003F0314">
        <w:t xml:space="preserve"> an era when our interactions are increasingly occurring on social networking sites</w:t>
      </w:r>
      <w:r w:rsidR="00556E16">
        <w:t xml:space="preserve">. </w:t>
      </w:r>
      <w:r w:rsidR="003F0314">
        <w:t xml:space="preserve">The research </w:t>
      </w:r>
      <w:r w:rsidR="00556E16">
        <w:t>might</w:t>
      </w:r>
      <w:r w:rsidR="003F0314">
        <w:t xml:space="preserve"> also</w:t>
      </w:r>
      <w:r w:rsidR="00556E16">
        <w:t xml:space="preserve"> see fruitful applications </w:t>
      </w:r>
      <w:r w:rsidR="00E12606">
        <w:t>for NGOs and charitable organizations looking to find which users on social networking sites might represent their key demographic</w:t>
      </w:r>
      <w:r w:rsidR="00ED54B6">
        <w:t xml:space="preserve"> based on group identities</w:t>
      </w:r>
      <w:r w:rsidR="00E12606">
        <w:t xml:space="preserve">. </w:t>
      </w:r>
    </w:p>
    <w:p w14:paraId="2FDF1FE8" w14:textId="77777777" w:rsidR="00E12606" w:rsidRPr="00072FC2" w:rsidRDefault="00E12606" w:rsidP="009A4137">
      <w:pPr>
        <w:rPr>
          <w:b/>
          <w:sz w:val="32"/>
          <w:szCs w:val="32"/>
        </w:rPr>
      </w:pPr>
      <w:r w:rsidRPr="00072FC2">
        <w:rPr>
          <w:b/>
          <w:sz w:val="32"/>
          <w:szCs w:val="32"/>
        </w:rPr>
        <w:t>Why I want to do this internship</w:t>
      </w:r>
      <w:r w:rsidR="00072FC2">
        <w:rPr>
          <w:b/>
          <w:sz w:val="32"/>
          <w:szCs w:val="32"/>
        </w:rPr>
        <w:t xml:space="preserve"> under Winter Mason</w:t>
      </w:r>
    </w:p>
    <w:p w14:paraId="1DD7E1F2" w14:textId="61E78E74" w:rsidR="0024162F" w:rsidRDefault="00072FC2" w:rsidP="00E641EA">
      <w:r>
        <w:t xml:space="preserve">Though there are a number of researchers at IU who work with Twitter, none of them are social psychologists. Winter is unique in that he both has extensive knowledge and experience in </w:t>
      </w:r>
      <w:proofErr w:type="gramStart"/>
      <w:r>
        <w:t>data-mining</w:t>
      </w:r>
      <w:proofErr w:type="gramEnd"/>
      <w:r>
        <w:t xml:space="preserve"> </w:t>
      </w:r>
      <w:ins w:id="178" w:author="Winter Mason" w:date="2012-03-18T17:15:00Z">
        <w:r w:rsidR="004F3202">
          <w:t xml:space="preserve">because of his time at Yahoo! Research, </w:t>
        </w:r>
      </w:ins>
      <w:r>
        <w:t xml:space="preserve">as well as survey and experimental methods in </w:t>
      </w:r>
      <w:ins w:id="179" w:author="Winter Mason" w:date="2012-03-18T17:15:00Z">
        <w:r w:rsidR="004F3202">
          <w:t>p</w:t>
        </w:r>
      </w:ins>
      <w:del w:id="180" w:author="Winter Mason" w:date="2012-03-18T17:15:00Z">
        <w:r w:rsidDel="004F3202">
          <w:delText>P</w:delText>
        </w:r>
      </w:del>
      <w:r>
        <w:t xml:space="preserve">sychology. Winter has the distinction of being the only other person I know of, perhaps the first in IU history, to double major in Cognitive Science and Social Psychology. </w:t>
      </w:r>
      <w:r w:rsidR="00E641EA">
        <w:t xml:space="preserve">The kind of interdisciplinary work he conducts in online environments is the kind of work I would like transition into. </w:t>
      </w:r>
      <w:r w:rsidR="0024162F">
        <w:t xml:space="preserve">Being able to work directly with </w:t>
      </w:r>
      <w:commentRangeStart w:id="181"/>
      <w:proofErr w:type="gramStart"/>
      <w:r w:rsidR="0024162F">
        <w:t>Winter</w:t>
      </w:r>
      <w:proofErr w:type="gramEnd"/>
      <w:r w:rsidR="0024162F">
        <w:t xml:space="preserve"> </w:t>
      </w:r>
      <w:commentRangeEnd w:id="181"/>
      <w:r w:rsidR="004F3202">
        <w:rPr>
          <w:rStyle w:val="CommentReference"/>
        </w:rPr>
        <w:commentReference w:id="181"/>
      </w:r>
      <w:r w:rsidR="0024162F">
        <w:t xml:space="preserve">for a summer and learn data-mining skills hands-on with an exciting, innovative project, would be a tremendous opportunity. </w:t>
      </w:r>
    </w:p>
    <w:p w14:paraId="7E03D282" w14:textId="77777777" w:rsidR="00E641EA" w:rsidRDefault="00E641EA" w:rsidP="00E641EA"/>
    <w:p w14:paraId="73AFBE02" w14:textId="77777777" w:rsidR="00072FC2" w:rsidRDefault="00072FC2" w:rsidP="00072FC2"/>
    <w:p w14:paraId="38194B70" w14:textId="77777777" w:rsidR="00072FC2" w:rsidRDefault="00072FC2" w:rsidP="009A4137"/>
    <w:p w14:paraId="3D6FD324" w14:textId="77777777" w:rsidR="008C16E0" w:rsidRDefault="008C16E0"/>
    <w:sectPr w:rsidR="008C16E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7" w:author="Winter Mason" w:date="2012-03-18T10:35:00Z" w:initials="WM">
    <w:p w14:paraId="4F80FCED" w14:textId="5EB5B881" w:rsidR="00485DE7" w:rsidRDefault="00485DE7">
      <w:pPr>
        <w:pStyle w:val="CommentText"/>
      </w:pPr>
      <w:r>
        <w:rPr>
          <w:rStyle w:val="CommentReference"/>
        </w:rPr>
        <w:annotationRef/>
      </w:r>
      <w:r>
        <w:t xml:space="preserve">I think you should use something that isn’t as clearly bipolar, so it’s clear that the research applies to any self-relevant group </w:t>
      </w:r>
    </w:p>
  </w:comment>
  <w:comment w:id="30" w:author="Winter Mason" w:date="2012-03-18T15:57:00Z" w:initials="WM">
    <w:p w14:paraId="0D8F9502" w14:textId="5D2A8093" w:rsidR="00485DE7" w:rsidRDefault="00485DE7">
      <w:pPr>
        <w:pStyle w:val="CommentText"/>
      </w:pPr>
      <w:r>
        <w:rPr>
          <w:rStyle w:val="CommentReference"/>
        </w:rPr>
        <w:annotationRef/>
      </w:r>
      <w:proofErr w:type="spellStart"/>
      <w:proofErr w:type="gramStart"/>
      <w:r>
        <w:t>danah</w:t>
      </w:r>
      <w:proofErr w:type="spellEnd"/>
      <w:proofErr w:type="gramEnd"/>
      <w:r>
        <w:t xml:space="preserve"> </w:t>
      </w:r>
      <w:proofErr w:type="spellStart"/>
      <w:r>
        <w:t>boyd’s</w:t>
      </w:r>
      <w:proofErr w:type="spellEnd"/>
      <w:r>
        <w:t xml:space="preserve"> paper sort of has survey in it.  It’s been done, just rarely.</w:t>
      </w:r>
    </w:p>
  </w:comment>
  <w:comment w:id="181" w:author="Winter Mason" w:date="2012-03-18T17:16:00Z" w:initials="WM">
    <w:p w14:paraId="342FFC8A" w14:textId="19662E99" w:rsidR="004F3202" w:rsidRDefault="004F3202">
      <w:pPr>
        <w:pStyle w:val="CommentText"/>
      </w:pPr>
      <w:r>
        <w:rPr>
          <w:rStyle w:val="CommentReference"/>
        </w:rPr>
        <w:annotationRef/>
      </w:r>
      <w:r>
        <w:t>For the purposes of this application, you may w</w:t>
      </w:r>
      <w:r w:rsidR="00B9470B">
        <w:t xml:space="preserve">ant to refer to me as Dr. </w:t>
      </w:r>
      <w:r w:rsidR="00B9470B">
        <w:t xml:space="preserve">Mason or Professor </w:t>
      </w:r>
      <w:r w:rsidR="00B9470B">
        <w:t>Mason.</w:t>
      </w:r>
      <w:bookmarkStart w:id="182" w:name="_GoBack"/>
      <w:bookmarkEnd w:id="182"/>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25D0"/>
    <w:rsid w:val="00072FC2"/>
    <w:rsid w:val="000A6ED5"/>
    <w:rsid w:val="000B4D19"/>
    <w:rsid w:val="000C3454"/>
    <w:rsid w:val="000F3A90"/>
    <w:rsid w:val="001078D9"/>
    <w:rsid w:val="001B7BB5"/>
    <w:rsid w:val="001F4A81"/>
    <w:rsid w:val="00216AB4"/>
    <w:rsid w:val="0024162F"/>
    <w:rsid w:val="002425D0"/>
    <w:rsid w:val="00295D88"/>
    <w:rsid w:val="00300ECA"/>
    <w:rsid w:val="00330D0A"/>
    <w:rsid w:val="0033774A"/>
    <w:rsid w:val="00343EBD"/>
    <w:rsid w:val="00365060"/>
    <w:rsid w:val="003C7056"/>
    <w:rsid w:val="003D7852"/>
    <w:rsid w:val="003F0314"/>
    <w:rsid w:val="004440C9"/>
    <w:rsid w:val="00446C4D"/>
    <w:rsid w:val="00485DE7"/>
    <w:rsid w:val="004D3287"/>
    <w:rsid w:val="004F1C96"/>
    <w:rsid w:val="004F3004"/>
    <w:rsid w:val="004F3202"/>
    <w:rsid w:val="00503B26"/>
    <w:rsid w:val="00556E16"/>
    <w:rsid w:val="00562539"/>
    <w:rsid w:val="005775F6"/>
    <w:rsid w:val="005C1096"/>
    <w:rsid w:val="0063747D"/>
    <w:rsid w:val="00666DB2"/>
    <w:rsid w:val="006A06A0"/>
    <w:rsid w:val="006A5576"/>
    <w:rsid w:val="006A585F"/>
    <w:rsid w:val="00712E16"/>
    <w:rsid w:val="00714DE8"/>
    <w:rsid w:val="007637CE"/>
    <w:rsid w:val="00784207"/>
    <w:rsid w:val="007B1D58"/>
    <w:rsid w:val="007D3989"/>
    <w:rsid w:val="008123F5"/>
    <w:rsid w:val="00812530"/>
    <w:rsid w:val="008253EC"/>
    <w:rsid w:val="008536D5"/>
    <w:rsid w:val="008A0115"/>
    <w:rsid w:val="008C16E0"/>
    <w:rsid w:val="008F65FC"/>
    <w:rsid w:val="008F67C4"/>
    <w:rsid w:val="0090017A"/>
    <w:rsid w:val="00922CE8"/>
    <w:rsid w:val="009A4137"/>
    <w:rsid w:val="009F4A2D"/>
    <w:rsid w:val="00A2504B"/>
    <w:rsid w:val="00AD1A94"/>
    <w:rsid w:val="00AD4FD8"/>
    <w:rsid w:val="00B15601"/>
    <w:rsid w:val="00B25C47"/>
    <w:rsid w:val="00B778B1"/>
    <w:rsid w:val="00B9470B"/>
    <w:rsid w:val="00BD5E75"/>
    <w:rsid w:val="00C11290"/>
    <w:rsid w:val="00C44505"/>
    <w:rsid w:val="00C6562F"/>
    <w:rsid w:val="00C72CD3"/>
    <w:rsid w:val="00C86D8A"/>
    <w:rsid w:val="00CC5C3E"/>
    <w:rsid w:val="00CE518A"/>
    <w:rsid w:val="00CF1838"/>
    <w:rsid w:val="00CF7F67"/>
    <w:rsid w:val="00D23A15"/>
    <w:rsid w:val="00D349E1"/>
    <w:rsid w:val="00D90914"/>
    <w:rsid w:val="00DA3A8B"/>
    <w:rsid w:val="00E12606"/>
    <w:rsid w:val="00E6169B"/>
    <w:rsid w:val="00E641EA"/>
    <w:rsid w:val="00EA54B2"/>
    <w:rsid w:val="00ED54B6"/>
    <w:rsid w:val="00F21513"/>
    <w:rsid w:val="00F223D5"/>
    <w:rsid w:val="00F245E4"/>
    <w:rsid w:val="00FC7BB5"/>
    <w:rsid w:val="00FE5F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E96F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1A94"/>
    <w:rPr>
      <w:sz w:val="18"/>
      <w:szCs w:val="18"/>
    </w:rPr>
  </w:style>
  <w:style w:type="paragraph" w:styleId="CommentText">
    <w:name w:val="annotation text"/>
    <w:basedOn w:val="Normal"/>
    <w:link w:val="CommentTextChar"/>
    <w:uiPriority w:val="99"/>
    <w:semiHidden/>
    <w:unhideWhenUsed/>
    <w:rsid w:val="00AD1A94"/>
    <w:pPr>
      <w:spacing w:line="240" w:lineRule="auto"/>
    </w:pPr>
    <w:rPr>
      <w:sz w:val="24"/>
      <w:szCs w:val="24"/>
    </w:rPr>
  </w:style>
  <w:style w:type="character" w:customStyle="1" w:styleId="CommentTextChar">
    <w:name w:val="Comment Text Char"/>
    <w:basedOn w:val="DefaultParagraphFont"/>
    <w:link w:val="CommentText"/>
    <w:uiPriority w:val="99"/>
    <w:semiHidden/>
    <w:rsid w:val="00AD1A94"/>
    <w:rPr>
      <w:sz w:val="24"/>
      <w:szCs w:val="24"/>
    </w:rPr>
  </w:style>
  <w:style w:type="paragraph" w:styleId="CommentSubject">
    <w:name w:val="annotation subject"/>
    <w:basedOn w:val="CommentText"/>
    <w:next w:val="CommentText"/>
    <w:link w:val="CommentSubjectChar"/>
    <w:uiPriority w:val="99"/>
    <w:semiHidden/>
    <w:unhideWhenUsed/>
    <w:rsid w:val="00AD1A94"/>
    <w:rPr>
      <w:b/>
      <w:bCs/>
      <w:sz w:val="20"/>
      <w:szCs w:val="20"/>
    </w:rPr>
  </w:style>
  <w:style w:type="character" w:customStyle="1" w:styleId="CommentSubjectChar">
    <w:name w:val="Comment Subject Char"/>
    <w:basedOn w:val="CommentTextChar"/>
    <w:link w:val="CommentSubject"/>
    <w:uiPriority w:val="99"/>
    <w:semiHidden/>
    <w:rsid w:val="00AD1A94"/>
    <w:rPr>
      <w:b/>
      <w:bCs/>
      <w:sz w:val="20"/>
      <w:szCs w:val="20"/>
    </w:rPr>
  </w:style>
  <w:style w:type="paragraph" w:styleId="BalloonText">
    <w:name w:val="Balloon Text"/>
    <w:basedOn w:val="Normal"/>
    <w:link w:val="BalloonTextChar"/>
    <w:uiPriority w:val="99"/>
    <w:semiHidden/>
    <w:unhideWhenUsed/>
    <w:rsid w:val="00AD1A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1A94"/>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5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D1A94"/>
    <w:rPr>
      <w:sz w:val="18"/>
      <w:szCs w:val="18"/>
    </w:rPr>
  </w:style>
  <w:style w:type="paragraph" w:styleId="CommentText">
    <w:name w:val="annotation text"/>
    <w:basedOn w:val="Normal"/>
    <w:link w:val="CommentTextChar"/>
    <w:uiPriority w:val="99"/>
    <w:semiHidden/>
    <w:unhideWhenUsed/>
    <w:rsid w:val="00AD1A94"/>
    <w:pPr>
      <w:spacing w:line="240" w:lineRule="auto"/>
    </w:pPr>
    <w:rPr>
      <w:sz w:val="24"/>
      <w:szCs w:val="24"/>
    </w:rPr>
  </w:style>
  <w:style w:type="character" w:customStyle="1" w:styleId="CommentTextChar">
    <w:name w:val="Comment Text Char"/>
    <w:basedOn w:val="DefaultParagraphFont"/>
    <w:link w:val="CommentText"/>
    <w:uiPriority w:val="99"/>
    <w:semiHidden/>
    <w:rsid w:val="00AD1A94"/>
    <w:rPr>
      <w:sz w:val="24"/>
      <w:szCs w:val="24"/>
    </w:rPr>
  </w:style>
  <w:style w:type="paragraph" w:styleId="CommentSubject">
    <w:name w:val="annotation subject"/>
    <w:basedOn w:val="CommentText"/>
    <w:next w:val="CommentText"/>
    <w:link w:val="CommentSubjectChar"/>
    <w:uiPriority w:val="99"/>
    <w:semiHidden/>
    <w:unhideWhenUsed/>
    <w:rsid w:val="00AD1A94"/>
    <w:rPr>
      <w:b/>
      <w:bCs/>
      <w:sz w:val="20"/>
      <w:szCs w:val="20"/>
    </w:rPr>
  </w:style>
  <w:style w:type="character" w:customStyle="1" w:styleId="CommentSubjectChar">
    <w:name w:val="Comment Subject Char"/>
    <w:basedOn w:val="CommentTextChar"/>
    <w:link w:val="CommentSubject"/>
    <w:uiPriority w:val="99"/>
    <w:semiHidden/>
    <w:rsid w:val="00AD1A94"/>
    <w:rPr>
      <w:b/>
      <w:bCs/>
      <w:sz w:val="20"/>
      <w:szCs w:val="20"/>
    </w:rPr>
  </w:style>
  <w:style w:type="paragraph" w:styleId="BalloonText">
    <w:name w:val="Balloon Text"/>
    <w:basedOn w:val="Normal"/>
    <w:link w:val="BalloonTextChar"/>
    <w:uiPriority w:val="99"/>
    <w:semiHidden/>
    <w:unhideWhenUsed/>
    <w:rsid w:val="00AD1A94"/>
    <w:pPr>
      <w:spacing w:after="0" w:line="240" w:lineRule="auto"/>
    </w:pPr>
    <w:rPr>
      <w:rFonts w:ascii="Lucida Grande" w:hAnsi="Lucida Grande"/>
      <w:sz w:val="18"/>
      <w:szCs w:val="18"/>
    </w:rPr>
  </w:style>
  <w:style w:type="character" w:customStyle="1" w:styleId="BalloonTextChar">
    <w:name w:val="Balloon Text Char"/>
    <w:basedOn w:val="DefaultParagraphFont"/>
    <w:link w:val="BalloonText"/>
    <w:uiPriority w:val="99"/>
    <w:semiHidden/>
    <w:rsid w:val="00AD1A94"/>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2411</Words>
  <Characters>13746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Indiana University</Company>
  <LinksUpToDate>false</LinksUpToDate>
  <CharactersWithSpaces>16125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IU Student</dc:creator>
  <cp:lastModifiedBy>Winter Mason</cp:lastModifiedBy>
  <cp:revision>18</cp:revision>
  <dcterms:created xsi:type="dcterms:W3CDTF">2012-03-18T20:06:00Z</dcterms:created>
  <dcterms:modified xsi:type="dcterms:W3CDTF">2012-03-18T21:16:00Z</dcterms:modified>
</cp:coreProperties>
</file>